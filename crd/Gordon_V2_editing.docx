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1D4955" w14:textId="77777777" w:rsidR="00581BDD" w:rsidRDefault="00302129">
      <w:pPr>
        <w:pStyle w:val="LO-normal"/>
        <w:jc w:val="center"/>
      </w:pPr>
      <w:r>
        <w:rPr>
          <w:rFonts w:ascii="Times New Roman" w:hAnsi="Times New Roman" w:cs="Times New Roman"/>
          <w:b/>
          <w:sz w:val="24"/>
          <w:szCs w:val="24"/>
        </w:rPr>
        <w:t>Active Curation for Video Research Data</w:t>
      </w:r>
    </w:p>
    <w:p w14:paraId="5F9315CC" w14:textId="77777777" w:rsidR="00581BDD" w:rsidRDefault="00581BDD">
      <w:pPr>
        <w:pStyle w:val="LO-normal"/>
        <w:rPr>
          <w:rFonts w:ascii="Times New Roman" w:hAnsi="Times New Roman" w:cs="Times New Roman"/>
          <w:sz w:val="24"/>
          <w:szCs w:val="24"/>
        </w:rPr>
      </w:pPr>
    </w:p>
    <w:p w14:paraId="28B81DBC" w14:textId="678A2574" w:rsidR="00581BDD" w:rsidRDefault="00302129">
      <w:pPr>
        <w:pStyle w:val="Heading1"/>
      </w:pPr>
      <w:commentRangeStart w:id="0"/>
      <w:r>
        <w:t>LOSING RESEARCH DATA DUE TO LACK OF CURATION AND PRESERVATION</w:t>
      </w:r>
      <w:commentRangeEnd w:id="0"/>
      <w:r>
        <w:commentReference w:id="0"/>
      </w:r>
      <w:ins w:id="1" w:author="Lisa Steiger" w:date="2015-10-30T11:16:00Z">
        <w:r w:rsidR="00031B7A">
          <w:t xml:space="preserve"> </w:t>
        </w:r>
      </w:ins>
    </w:p>
    <w:p w14:paraId="3A597AFB" w14:textId="66677F84" w:rsidR="00581BDD" w:rsidRDefault="00302129">
      <w:pPr>
        <w:pStyle w:val="LO-normal"/>
      </w:pPr>
      <w:r>
        <w:rPr>
          <w:rFonts w:ascii="Times New Roman" w:hAnsi="Times New Roman" w:cs="Times New Roman"/>
          <w:sz w:val="24"/>
          <w:szCs w:val="24"/>
        </w:rPr>
        <w:t>Child development researchers have a problem: Their primary source of data is video</w:t>
      </w:r>
      <w:ins w:id="2" w:author="Lisa Steiger" w:date="2015-10-30T11:37:00Z">
        <w:r w:rsidR="00154448">
          <w:rPr>
            <w:rFonts w:ascii="Times New Roman" w:hAnsi="Times New Roman" w:cs="Times New Roman"/>
            <w:sz w:val="24"/>
            <w:szCs w:val="24"/>
          </w:rPr>
          <w:t>—</w:t>
        </w:r>
      </w:ins>
      <w:del w:id="3" w:author="Lisa Steiger" w:date="2015-10-30T11:37:00Z">
        <w:r w:rsidDel="00154448">
          <w:rPr>
            <w:rFonts w:ascii="Times New Roman" w:hAnsi="Times New Roman" w:cs="Times New Roman"/>
            <w:sz w:val="24"/>
            <w:szCs w:val="24"/>
          </w:rPr>
          <w:delText>,</w:delText>
        </w:r>
      </w:del>
      <w:ins w:id="4" w:author="Lisa Steiger" w:date="2015-10-30T11:36:00Z">
        <w:r w:rsidR="00154448">
          <w:rPr>
            <w:rFonts w:ascii="Times New Roman" w:hAnsi="Times New Roman" w:cs="Times New Roman"/>
            <w:sz w:val="24"/>
            <w:szCs w:val="24"/>
          </w:rPr>
          <w:t>which offers nearly endless opportunities for reuse</w:t>
        </w:r>
      </w:ins>
      <w:ins w:id="5" w:author="Lisa Steiger" w:date="2015-10-30T11:37:00Z">
        <w:r w:rsidR="00154448">
          <w:rPr>
            <w:rFonts w:ascii="Times New Roman" w:hAnsi="Times New Roman" w:cs="Times New Roman"/>
            <w:sz w:val="24"/>
            <w:szCs w:val="24"/>
          </w:rPr>
          <w:t>—</w:t>
        </w:r>
      </w:ins>
      <w:del w:id="6" w:author="Lisa Steiger" w:date="2015-10-30T11:37:00Z">
        <w:r w:rsidDel="00154448">
          <w:rPr>
            <w:rFonts w:ascii="Times New Roman" w:hAnsi="Times New Roman" w:cs="Times New Roman"/>
            <w:sz w:val="24"/>
            <w:szCs w:val="24"/>
          </w:rPr>
          <w:delText xml:space="preserve"> </w:delText>
        </w:r>
      </w:del>
      <w:r>
        <w:rPr>
          <w:rFonts w:ascii="Times New Roman" w:hAnsi="Times New Roman" w:cs="Times New Roman"/>
          <w:sz w:val="24"/>
          <w:szCs w:val="24"/>
        </w:rPr>
        <w:t>but they lack standard tools and practices across labs and institutions for organizing, storing, and ensuring long term preservation of their video data</w:t>
      </w:r>
      <w:ins w:id="7" w:author="Lisa Steiger" w:date="2015-10-30T11:37:00Z">
        <w:r w:rsidR="00154448">
          <w:rPr>
            <w:rFonts w:ascii="Times New Roman" w:hAnsi="Times New Roman" w:cs="Times New Roman"/>
            <w:sz w:val="24"/>
            <w:szCs w:val="24"/>
          </w:rPr>
          <w:t xml:space="preserve"> to make reuse possible</w:t>
        </w:r>
      </w:ins>
      <w:r>
        <w:rPr>
          <w:rFonts w:ascii="Times New Roman" w:hAnsi="Times New Roman" w:cs="Times New Roman"/>
          <w:sz w:val="24"/>
          <w:szCs w:val="24"/>
        </w:rPr>
        <w:t xml:space="preserve">. </w:t>
      </w:r>
      <w:ins w:id="8" w:author="Lisa Steiger" w:date="2015-10-30T11:37:00Z">
        <w:r w:rsidR="00154448">
          <w:rPr>
            <w:rFonts w:ascii="Times New Roman" w:hAnsi="Times New Roman" w:cs="Times New Roman"/>
            <w:sz w:val="24"/>
            <w:szCs w:val="24"/>
          </w:rPr>
          <w:t xml:space="preserve">This case study details how </w:t>
        </w:r>
      </w:ins>
      <w:r>
        <w:rPr>
          <w:rFonts w:ascii="Times New Roman" w:hAnsi="Times New Roman" w:cs="Times New Roman"/>
          <w:sz w:val="24"/>
          <w:szCs w:val="24"/>
        </w:rPr>
        <w:t xml:space="preserve">Databrary </w:t>
      </w:r>
      <w:commentRangeStart w:id="9"/>
      <w:r>
        <w:rPr>
          <w:rFonts w:ascii="Times New Roman" w:hAnsi="Times New Roman" w:cs="Times New Roman"/>
          <w:sz w:val="24"/>
          <w:szCs w:val="24"/>
        </w:rPr>
        <w:t>has</w:t>
      </w:r>
      <w:del w:id="10" w:author="Lisa Steiger" w:date="2015-10-30T11:37:00Z">
        <w:r w:rsidDel="00154448">
          <w:rPr>
            <w:rFonts w:ascii="Times New Roman" w:hAnsi="Times New Roman" w:cs="Times New Roman"/>
            <w:sz w:val="24"/>
            <w:szCs w:val="24"/>
          </w:rPr>
          <w:delText xml:space="preserve"> been funded, designed, and deployed to solve </w:delText>
        </w:r>
      </w:del>
      <w:ins w:id="11" w:author="Lisa Steiger" w:date="2015-10-30T11:37:00Z">
        <w:r w:rsidR="00154448">
          <w:rPr>
            <w:rFonts w:ascii="Times New Roman" w:hAnsi="Times New Roman" w:cs="Times New Roman"/>
            <w:sz w:val="24"/>
            <w:szCs w:val="24"/>
          </w:rPr>
          <w:t xml:space="preserve"> addressed </w:t>
        </w:r>
      </w:ins>
      <w:commentRangeEnd w:id="9"/>
      <w:ins w:id="12" w:author="Lisa Steiger" w:date="2015-10-30T11:38:00Z">
        <w:r w:rsidR="00154448">
          <w:rPr>
            <w:rStyle w:val="CommentReference"/>
          </w:rPr>
          <w:commentReference w:id="9"/>
        </w:r>
      </w:ins>
      <w:r>
        <w:rPr>
          <w:rFonts w:ascii="Times New Roman" w:hAnsi="Times New Roman" w:cs="Times New Roman"/>
          <w:sz w:val="24"/>
          <w:szCs w:val="24"/>
        </w:rPr>
        <w:t xml:space="preserve">this problem by allowing researchers to curate their own research data </w:t>
      </w:r>
      <w:ins w:id="14" w:author="Lisa Steiger" w:date="2015-10-30T11:38:00Z">
        <w:r w:rsidR="00154448">
          <w:rPr>
            <w:rFonts w:ascii="Times New Roman" w:hAnsi="Times New Roman" w:cs="Times New Roman"/>
            <w:sz w:val="24"/>
            <w:szCs w:val="24"/>
          </w:rPr>
          <w:t xml:space="preserve">as it is collection </w:t>
        </w:r>
      </w:ins>
      <w:r>
        <w:rPr>
          <w:rFonts w:ascii="Times New Roman" w:hAnsi="Times New Roman" w:cs="Times New Roman"/>
          <w:sz w:val="24"/>
          <w:szCs w:val="24"/>
        </w:rPr>
        <w:t>in a</w:t>
      </w:r>
      <w:del w:id="15" w:author="Lisa Steiger" w:date="2015-10-30T11:38:00Z">
        <w:r w:rsidDel="00154448">
          <w:rPr>
            <w:rFonts w:ascii="Times New Roman" w:hAnsi="Times New Roman" w:cs="Times New Roman"/>
            <w:sz w:val="24"/>
            <w:szCs w:val="24"/>
          </w:rPr>
          <w:delText xml:space="preserve"> shared,</w:delText>
        </w:r>
      </w:del>
      <w:ins w:id="16" w:author="Lisa Steiger" w:date="2015-10-30T11:38:00Z">
        <w:r w:rsidR="00154448">
          <w:rPr>
            <w:rFonts w:ascii="Times New Roman" w:hAnsi="Times New Roman" w:cs="Times New Roman"/>
            <w:sz w:val="24"/>
            <w:szCs w:val="24"/>
          </w:rPr>
          <w:t>n</w:t>
        </w:r>
      </w:ins>
      <w:r>
        <w:rPr>
          <w:rFonts w:ascii="Times New Roman" w:hAnsi="Times New Roman" w:cs="Times New Roman"/>
          <w:sz w:val="24"/>
          <w:szCs w:val="24"/>
        </w:rPr>
        <w:t xml:space="preserve"> online repository</w:t>
      </w:r>
      <w:ins w:id="17" w:author="Lisa Steiger" w:date="2015-10-30T11:38:00Z">
        <w:r w:rsidR="00154448">
          <w:rPr>
            <w:rFonts w:ascii="Times New Roman" w:hAnsi="Times New Roman" w:cs="Times New Roman"/>
            <w:sz w:val="24"/>
            <w:szCs w:val="24"/>
          </w:rPr>
          <w:t xml:space="preserve"> that enables sharing and reuse</w:t>
        </w:r>
      </w:ins>
      <w:r>
        <w:rPr>
          <w:rFonts w:ascii="Times New Roman" w:hAnsi="Times New Roman" w:cs="Times New Roman"/>
          <w:sz w:val="24"/>
          <w:szCs w:val="24"/>
        </w:rPr>
        <w:t>.</w:t>
      </w:r>
      <w:del w:id="18" w:author="Lisa Steiger" w:date="2015-10-30T11:39:00Z">
        <w:r w:rsidDel="00154448">
          <w:rPr>
            <w:rFonts w:ascii="Times New Roman" w:hAnsi="Times New Roman" w:cs="Times New Roman"/>
            <w:sz w:val="24"/>
            <w:szCs w:val="24"/>
          </w:rPr>
          <w:delText xml:space="preserve"> This case study details the process and considerations that went into that.</w:delText>
        </w:r>
      </w:del>
      <w:r>
        <w:rPr>
          <w:rFonts w:ascii="Times New Roman" w:hAnsi="Times New Roman" w:cs="Times New Roman"/>
          <w:sz w:val="24"/>
          <w:szCs w:val="24"/>
        </w:rPr>
        <w:t xml:space="preserve"> More generally, the processes and strategies employed here can be used to inform active, researcher-driven curation in other academic disciplines.</w:t>
      </w:r>
    </w:p>
    <w:p w14:paraId="15CFC62E" w14:textId="77777777" w:rsidR="00581BDD" w:rsidRDefault="00302129">
      <w:pPr>
        <w:pStyle w:val="Heading2"/>
      </w:pPr>
      <w:r>
        <w:t>Video Data in Child Development Research</w:t>
      </w:r>
    </w:p>
    <w:p w14:paraId="5EF281C4" w14:textId="2E939D94" w:rsidR="00581BDD" w:rsidRDefault="00302129">
      <w:pPr>
        <w:pStyle w:val="LO-normal"/>
      </w:pPr>
      <w:r>
        <w:rPr>
          <w:rFonts w:ascii="Times New Roman" w:hAnsi="Times New Roman" w:cs="Times New Roman"/>
          <w:sz w:val="24"/>
          <w:szCs w:val="24"/>
        </w:rPr>
        <w:t>For most child development researchers, video recordings of children’s behavior</w:t>
      </w:r>
      <w:ins w:id="19" w:author="Lisa Steiger" w:date="2015-10-30T11:47:00Z">
        <w:r w:rsidR="00877177">
          <w:rPr>
            <w:rFonts w:ascii="Times New Roman" w:hAnsi="Times New Roman" w:cs="Times New Roman"/>
            <w:sz w:val="24"/>
            <w:szCs w:val="24"/>
          </w:rPr>
          <w:t xml:space="preserve"> serve as the raw data and</w:t>
        </w:r>
      </w:ins>
      <w:r>
        <w:rPr>
          <w:rFonts w:ascii="Times New Roman" w:hAnsi="Times New Roman" w:cs="Times New Roman"/>
          <w:sz w:val="24"/>
          <w:szCs w:val="24"/>
        </w:rPr>
        <w:t xml:space="preserve"> provide the backbone of their research programs. To collect these data, researchers record children in laboratory or natural settings and then analyze the </w:t>
      </w:r>
      <w:del w:id="20" w:author="Lisa Steiger" w:date="2015-10-30T11:47:00Z">
        <w:r w:rsidDel="00877177">
          <w:rPr>
            <w:rFonts w:ascii="Times New Roman" w:hAnsi="Times New Roman" w:cs="Times New Roman"/>
            <w:sz w:val="24"/>
            <w:szCs w:val="24"/>
          </w:rPr>
          <w:delText xml:space="preserve">videos </w:delText>
        </w:r>
      </w:del>
      <w:ins w:id="21" w:author="Lisa Steiger" w:date="2015-10-30T11:47:00Z">
        <w:r w:rsidR="00877177">
          <w:rPr>
            <w:rFonts w:ascii="Times New Roman" w:hAnsi="Times New Roman" w:cs="Times New Roman"/>
            <w:sz w:val="24"/>
            <w:szCs w:val="24"/>
          </w:rPr>
          <w:t xml:space="preserve">recordings </w:t>
        </w:r>
      </w:ins>
      <w:r>
        <w:rPr>
          <w:rFonts w:ascii="Times New Roman" w:hAnsi="Times New Roman" w:cs="Times New Roman"/>
          <w:sz w:val="24"/>
          <w:szCs w:val="24"/>
        </w:rPr>
        <w:t xml:space="preserve">for behaviors, themes, and events of interest. These video recordings represent a variety of research designs: the observations can focus on experimental manipulations of behavior or naturalistic, spontaneous expressions of behavior; recordings can span a few minutes or several hours; participants can be observed once or multiple times; observations can include a single child, multiple family members, peer groups, classrooms, or larger public groups; and the scientific questions are limited only by the researchers’ imaginations. </w:t>
      </w:r>
      <w:del w:id="22" w:author="Lisa Steiger" w:date="2015-10-30T11:48:00Z">
        <w:r w:rsidDel="00877177">
          <w:rPr>
            <w:rFonts w:ascii="Times New Roman" w:hAnsi="Times New Roman" w:cs="Times New Roman"/>
            <w:sz w:val="24"/>
            <w:szCs w:val="24"/>
          </w:rPr>
          <w:delText xml:space="preserve">Applying </w:delText>
        </w:r>
      </w:del>
      <w:ins w:id="23" w:author="Lisa Steiger" w:date="2015-10-30T11:48:00Z">
        <w:r w:rsidR="00877177">
          <w:rPr>
            <w:rFonts w:ascii="Times New Roman" w:hAnsi="Times New Roman" w:cs="Times New Roman"/>
            <w:sz w:val="24"/>
            <w:szCs w:val="24"/>
          </w:rPr>
          <w:t xml:space="preserve">Researchers then apply </w:t>
        </w:r>
      </w:ins>
      <w:r>
        <w:rPr>
          <w:rFonts w:ascii="Times New Roman" w:hAnsi="Times New Roman" w:cs="Times New Roman"/>
          <w:sz w:val="24"/>
          <w:szCs w:val="24"/>
        </w:rPr>
        <w:t xml:space="preserve">user-defined tags to portions of video </w:t>
      </w:r>
      <w:del w:id="24" w:author="Lisa Steiger" w:date="2015-10-30T11:49:00Z">
        <w:r w:rsidDel="00877177">
          <w:rPr>
            <w:rFonts w:ascii="Times New Roman" w:hAnsi="Times New Roman" w:cs="Times New Roman"/>
            <w:sz w:val="24"/>
            <w:szCs w:val="24"/>
          </w:rPr>
          <w:delText xml:space="preserve">generates </w:delText>
        </w:r>
      </w:del>
      <w:ins w:id="25" w:author="Lisa Steiger" w:date="2015-10-30T11:49:00Z">
        <w:r w:rsidR="00877177">
          <w:rPr>
            <w:rFonts w:ascii="Times New Roman" w:hAnsi="Times New Roman" w:cs="Times New Roman"/>
            <w:sz w:val="24"/>
            <w:szCs w:val="24"/>
          </w:rPr>
          <w:t xml:space="preserve">to generate </w:t>
        </w:r>
      </w:ins>
      <w:r>
        <w:rPr>
          <w:rFonts w:ascii="Times New Roman" w:hAnsi="Times New Roman" w:cs="Times New Roman"/>
          <w:sz w:val="24"/>
          <w:szCs w:val="24"/>
        </w:rPr>
        <w:t xml:space="preserve">quantitative data (e.g., frequency counts, rates, and durations) or qualitative data (e.g., ethnographic descriptions, conversation analyses, and narratives) from the recordings. Finally, the processed data are </w:t>
      </w:r>
      <w:commentRangeStart w:id="26"/>
      <w:r>
        <w:rPr>
          <w:rFonts w:ascii="Times New Roman" w:hAnsi="Times New Roman" w:cs="Times New Roman"/>
          <w:sz w:val="24"/>
          <w:szCs w:val="24"/>
        </w:rPr>
        <w:t xml:space="preserve">subsequently </w:t>
      </w:r>
      <w:commentRangeEnd w:id="26"/>
      <w:r w:rsidR="00877177">
        <w:rPr>
          <w:rStyle w:val="CommentReference"/>
        </w:rPr>
        <w:commentReference w:id="26"/>
      </w:r>
      <w:r>
        <w:rPr>
          <w:rFonts w:ascii="Times New Roman" w:hAnsi="Times New Roman" w:cs="Times New Roman"/>
          <w:sz w:val="24"/>
          <w:szCs w:val="24"/>
        </w:rPr>
        <w:t xml:space="preserve">used for drawing inferences about child development. </w:t>
      </w:r>
    </w:p>
    <w:p w14:paraId="186918BE" w14:textId="77777777" w:rsidR="00581BDD" w:rsidRDefault="00581BDD">
      <w:pPr>
        <w:pStyle w:val="LO-normal"/>
        <w:rPr>
          <w:rFonts w:ascii="Times New Roman" w:hAnsi="Times New Roman" w:cs="Times New Roman"/>
          <w:sz w:val="24"/>
          <w:szCs w:val="24"/>
        </w:rPr>
      </w:pPr>
    </w:p>
    <w:p w14:paraId="12E6F104" w14:textId="448210B8" w:rsidR="00581BDD" w:rsidRDefault="00302129">
      <w:pPr>
        <w:pStyle w:val="LO-normal"/>
        <w:rPr>
          <w:rFonts w:ascii="Times New Roman" w:hAnsi="Times New Roman" w:cs="Times New Roman"/>
          <w:sz w:val="24"/>
          <w:szCs w:val="24"/>
        </w:rPr>
      </w:pPr>
      <w:commentRangeStart w:id="27"/>
      <w:r>
        <w:rPr>
          <w:rFonts w:ascii="Times New Roman" w:hAnsi="Times New Roman" w:cs="Times New Roman"/>
          <w:sz w:val="24"/>
          <w:szCs w:val="24"/>
        </w:rPr>
        <w:t xml:space="preserve">Compared to other forms of research data (flat-file tabular data, imaging data, textual data), video </w:t>
      </w:r>
      <w:del w:id="28" w:author="Lisa Steiger" w:date="2015-10-30T11:51:00Z">
        <w:r w:rsidDel="00176C07">
          <w:rPr>
            <w:rFonts w:ascii="Times New Roman" w:hAnsi="Times New Roman" w:cs="Times New Roman"/>
            <w:sz w:val="24"/>
            <w:szCs w:val="24"/>
          </w:rPr>
          <w:delText xml:space="preserve">has </w:delText>
        </w:r>
      </w:del>
      <w:ins w:id="29" w:author="Lisa Steiger" w:date="2015-10-30T11:51:00Z">
        <w:r w:rsidR="00176C07">
          <w:rPr>
            <w:rFonts w:ascii="Times New Roman" w:hAnsi="Times New Roman" w:cs="Times New Roman"/>
            <w:sz w:val="24"/>
            <w:szCs w:val="24"/>
          </w:rPr>
          <w:t xml:space="preserve">offers </w:t>
        </w:r>
      </w:ins>
      <w:r>
        <w:rPr>
          <w:rFonts w:ascii="Times New Roman" w:hAnsi="Times New Roman" w:cs="Times New Roman"/>
          <w:sz w:val="24"/>
          <w:szCs w:val="24"/>
        </w:rPr>
        <w:t xml:space="preserve">unique potential for reuse. One unique aspect of video is that it is largely self-documenting. Viewers can see what is happening and </w:t>
      </w:r>
      <w:commentRangeStart w:id="30"/>
      <w:r>
        <w:rPr>
          <w:rFonts w:ascii="Times New Roman" w:hAnsi="Times New Roman" w:cs="Times New Roman"/>
          <w:sz w:val="24"/>
          <w:szCs w:val="24"/>
        </w:rPr>
        <w:t xml:space="preserve">how </w:t>
      </w:r>
      <w:commentRangeEnd w:id="30"/>
      <w:r w:rsidR="00176C07">
        <w:rPr>
          <w:rStyle w:val="CommentReference"/>
        </w:rPr>
        <w:commentReference w:id="30"/>
      </w:r>
      <w:r>
        <w:rPr>
          <w:rFonts w:ascii="Times New Roman" w:hAnsi="Times New Roman" w:cs="Times New Roman"/>
          <w:sz w:val="24"/>
          <w:szCs w:val="24"/>
        </w:rPr>
        <w:t xml:space="preserve">the events were recorded. The raw data are more readily interpretable and carry more visible information about the original context in which they were collected. A second unique aspect of video is that the recordings contain a wealth of information that is potentially usable </w:t>
      </w:r>
      <w:ins w:id="31" w:author="Lisa Steiger" w:date="2015-10-30T12:14:00Z">
        <w:r w:rsidR="005264F0">
          <w:rPr>
            <w:rFonts w:ascii="Times New Roman" w:hAnsi="Times New Roman" w:cs="Times New Roman"/>
            <w:sz w:val="24"/>
            <w:szCs w:val="24"/>
          </w:rPr>
          <w:t xml:space="preserve">for different purposes </w:t>
        </w:r>
      </w:ins>
      <w:r>
        <w:rPr>
          <w:rFonts w:ascii="Times New Roman" w:hAnsi="Times New Roman" w:cs="Times New Roman"/>
          <w:sz w:val="24"/>
          <w:szCs w:val="24"/>
        </w:rPr>
        <w:t xml:space="preserve">by a broad audience. </w:t>
      </w:r>
      <w:del w:id="32" w:author="Lisa Steiger" w:date="2015-10-30T12:14:00Z">
        <w:r w:rsidDel="005264F0">
          <w:rPr>
            <w:rFonts w:ascii="Times New Roman" w:hAnsi="Times New Roman" w:cs="Times New Roman"/>
            <w:sz w:val="24"/>
            <w:szCs w:val="24"/>
          </w:rPr>
          <w:delText xml:space="preserve">Multiple </w:delText>
        </w:r>
      </w:del>
      <w:ins w:id="33" w:author="Lisa Steiger" w:date="2015-10-30T12:14:00Z">
        <w:r w:rsidR="005264F0">
          <w:rPr>
            <w:rFonts w:ascii="Times New Roman" w:hAnsi="Times New Roman" w:cs="Times New Roman"/>
            <w:sz w:val="24"/>
            <w:szCs w:val="24"/>
          </w:rPr>
          <w:t xml:space="preserve">Different </w:t>
        </w:r>
      </w:ins>
      <w:r>
        <w:rPr>
          <w:rFonts w:ascii="Times New Roman" w:hAnsi="Times New Roman" w:cs="Times New Roman"/>
          <w:sz w:val="24"/>
          <w:szCs w:val="24"/>
        </w:rPr>
        <w:t xml:space="preserve">researchers can use the same raw research videos to explore entirely different phenomena. Therefore video data reuse may involve </w:t>
      </w:r>
      <w:ins w:id="34" w:author="Lisa Steiger" w:date="2015-10-30T12:15:00Z">
        <w:r w:rsidR="005264F0">
          <w:rPr>
            <w:rFonts w:ascii="Times New Roman" w:hAnsi="Times New Roman" w:cs="Times New Roman"/>
            <w:sz w:val="24"/>
            <w:szCs w:val="24"/>
          </w:rPr>
          <w:t xml:space="preserve">asking new </w:t>
        </w:r>
      </w:ins>
      <w:r>
        <w:rPr>
          <w:rFonts w:ascii="Times New Roman" w:hAnsi="Times New Roman" w:cs="Times New Roman"/>
          <w:sz w:val="24"/>
          <w:szCs w:val="24"/>
        </w:rPr>
        <w:t>questions outside the scope of the original study</w:t>
      </w:r>
      <w:ins w:id="35" w:author="Lisa Steiger" w:date="2015-10-30T12:15:00Z">
        <w:r w:rsidR="005264F0">
          <w:rPr>
            <w:rFonts w:ascii="Times New Roman" w:hAnsi="Times New Roman" w:cs="Times New Roman"/>
            <w:sz w:val="24"/>
            <w:szCs w:val="24"/>
          </w:rPr>
          <w:t>—possibly even questions that the original researcher would have never imagined</w:t>
        </w:r>
      </w:ins>
      <w:r>
        <w:rPr>
          <w:rFonts w:ascii="Times New Roman" w:hAnsi="Times New Roman" w:cs="Times New Roman"/>
          <w:sz w:val="24"/>
          <w:szCs w:val="24"/>
        </w:rPr>
        <w:t>.</w:t>
      </w:r>
      <w:commentRangeEnd w:id="27"/>
      <w:r>
        <w:commentReference w:id="27"/>
      </w:r>
    </w:p>
    <w:p w14:paraId="40B8DE93" w14:textId="77777777" w:rsidR="00581BDD" w:rsidRDefault="00581BDD">
      <w:pPr>
        <w:pStyle w:val="LO-normal"/>
        <w:rPr>
          <w:rFonts w:ascii="Times New Roman" w:hAnsi="Times New Roman" w:cs="Times New Roman"/>
          <w:sz w:val="24"/>
          <w:szCs w:val="24"/>
        </w:rPr>
      </w:pPr>
    </w:p>
    <w:p w14:paraId="0F3F891E" w14:textId="1963F487" w:rsidR="00581BDD" w:rsidRDefault="00302129">
      <w:pPr>
        <w:pStyle w:val="LO-normal"/>
      </w:pPr>
      <w:r>
        <w:rPr>
          <w:rFonts w:ascii="Times New Roman" w:hAnsi="Times New Roman" w:cs="Times New Roman"/>
          <w:sz w:val="24"/>
          <w:szCs w:val="24"/>
        </w:rPr>
        <w:lastRenderedPageBreak/>
        <w:t xml:space="preserve">Despite these advantages, video data sharing and reuse is not the norm in developmental science and few tools exist that incentivize researchers in this field to easily publish their video data.  Instead, most researchers collect videos for a single study and, after the study is complete, allow the data to molder away on a hard drive or set of tapes in a cabinet. Additionally, the collection of these video data is an expensive and time consuming process, not ensuring that they persist for longer than the expiration date of the media they are stored on [is bad]. Given the potential of video for </w:t>
      </w:r>
      <w:ins w:id="36" w:author="Lisa Steiger" w:date="2015-10-30T12:18:00Z">
        <w:r w:rsidR="005264F0">
          <w:rPr>
            <w:rFonts w:ascii="Times New Roman" w:hAnsi="Times New Roman" w:cs="Times New Roman"/>
            <w:sz w:val="24"/>
            <w:szCs w:val="24"/>
          </w:rPr>
          <w:t xml:space="preserve">research </w:t>
        </w:r>
      </w:ins>
      <w:r>
        <w:rPr>
          <w:rFonts w:ascii="Times New Roman" w:hAnsi="Times New Roman" w:cs="Times New Roman"/>
          <w:sz w:val="24"/>
          <w:szCs w:val="24"/>
        </w:rPr>
        <w:t xml:space="preserve">reuse </w:t>
      </w:r>
      <w:del w:id="37" w:author="Lisa Steiger" w:date="2015-10-30T12:18:00Z">
        <w:r w:rsidDel="005264F0">
          <w:rPr>
            <w:rFonts w:ascii="Times New Roman" w:hAnsi="Times New Roman" w:cs="Times New Roman"/>
            <w:sz w:val="24"/>
            <w:szCs w:val="24"/>
          </w:rPr>
          <w:delText xml:space="preserve">in research </w:delText>
        </w:r>
      </w:del>
      <w:r>
        <w:rPr>
          <w:rFonts w:ascii="Times New Roman" w:hAnsi="Times New Roman" w:cs="Times New Roman"/>
          <w:sz w:val="24"/>
          <w:szCs w:val="24"/>
        </w:rPr>
        <w:t xml:space="preserve">and the importance of providing a long term home for these assets, the Databrary video research library (databrary.org) opened for general use in October 2014 to enable sharing, reuse, and preservation of raw research video data among </w:t>
      </w:r>
      <w:del w:id="38" w:author="Lisa Steiger" w:date="2015-10-30T12:18:00Z">
        <w:r w:rsidDel="005264F0">
          <w:rPr>
            <w:rFonts w:ascii="Times New Roman" w:hAnsi="Times New Roman" w:cs="Times New Roman"/>
            <w:sz w:val="24"/>
            <w:szCs w:val="24"/>
          </w:rPr>
          <w:delText>researchers studying child development</w:delText>
        </w:r>
      </w:del>
      <w:ins w:id="39" w:author="Lisa Steiger" w:date="2015-10-30T12:18:00Z">
        <w:r w:rsidR="005264F0">
          <w:rPr>
            <w:rFonts w:ascii="Times New Roman" w:hAnsi="Times New Roman" w:cs="Times New Roman"/>
            <w:sz w:val="24"/>
            <w:szCs w:val="24"/>
          </w:rPr>
          <w:t>child development researchers</w:t>
        </w:r>
      </w:ins>
      <w:r>
        <w:rPr>
          <w:rFonts w:ascii="Times New Roman" w:hAnsi="Times New Roman" w:cs="Times New Roman"/>
          <w:sz w:val="24"/>
          <w:szCs w:val="24"/>
        </w:rPr>
        <w:t xml:space="preserve">. Databrary is a web-accessible repository, with access permissions set </w:t>
      </w:r>
      <w:commentRangeStart w:id="40"/>
      <w:r>
        <w:rPr>
          <w:rFonts w:ascii="Times New Roman" w:hAnsi="Times New Roman" w:cs="Times New Roman"/>
          <w:sz w:val="24"/>
          <w:szCs w:val="24"/>
        </w:rPr>
        <w:t>differentially to authorized researchers and the public, depending on the dataset</w:t>
      </w:r>
      <w:commentRangeEnd w:id="40"/>
      <w:r w:rsidR="005264F0">
        <w:rPr>
          <w:rStyle w:val="CommentReference"/>
        </w:rPr>
        <w:commentReference w:id="40"/>
      </w:r>
      <w:r>
        <w:rPr>
          <w:rFonts w:ascii="Times New Roman" w:hAnsi="Times New Roman" w:cs="Times New Roman"/>
          <w:sz w:val="24"/>
          <w:szCs w:val="24"/>
        </w:rPr>
        <w:t>. The project is housed at New York University</w:t>
      </w:r>
      <w:r w:rsidR="0009560A">
        <w:rPr>
          <w:rFonts w:ascii="Times New Roman" w:hAnsi="Times New Roman" w:cs="Times New Roman"/>
          <w:sz w:val="24"/>
          <w:szCs w:val="24"/>
        </w:rPr>
        <w:t xml:space="preserve">’s </w:t>
      </w:r>
      <w:r w:rsidR="0009560A" w:rsidRPr="0009560A">
        <w:rPr>
          <w:rFonts w:ascii="Times New Roman" w:hAnsi="Times New Roman" w:cs="Times New Roman"/>
          <w:sz w:val="24"/>
          <w:szCs w:val="24"/>
        </w:rPr>
        <w:t>Institute of Human Development and Social Change</w:t>
      </w:r>
      <w:r w:rsidR="0009560A">
        <w:rPr>
          <w:rFonts w:ascii="Times New Roman" w:hAnsi="Times New Roman" w:cs="Times New Roman"/>
          <w:sz w:val="24"/>
          <w:szCs w:val="24"/>
        </w:rPr>
        <w:t xml:space="preserve"> </w:t>
      </w:r>
      <w:r>
        <w:rPr>
          <w:rFonts w:ascii="Times New Roman" w:hAnsi="Times New Roman" w:cs="Times New Roman"/>
          <w:sz w:val="24"/>
          <w:szCs w:val="24"/>
        </w:rPr>
        <w:t xml:space="preserve">and is closely aligned </w:t>
      </w:r>
      <w:commentRangeStart w:id="41"/>
      <w:r>
        <w:rPr>
          <w:rFonts w:ascii="Times New Roman" w:hAnsi="Times New Roman" w:cs="Times New Roman"/>
          <w:sz w:val="24"/>
          <w:szCs w:val="24"/>
        </w:rPr>
        <w:t>with both the university’s Libraries</w:t>
      </w:r>
      <w:ins w:id="42" w:author="Lisa Steiger" w:date="2015-10-30T12:19:00Z">
        <w:r w:rsidR="005264F0">
          <w:rPr>
            <w:rFonts w:ascii="Times New Roman" w:hAnsi="Times New Roman" w:cs="Times New Roman"/>
            <w:sz w:val="24"/>
            <w:szCs w:val="24"/>
          </w:rPr>
          <w:t xml:space="preserve"> and </w:t>
        </w:r>
      </w:ins>
      <w:del w:id="43" w:author="Lisa Steiger" w:date="2015-10-30T12:19:00Z">
        <w:r w:rsidDel="005264F0">
          <w:rPr>
            <w:rFonts w:ascii="Times New Roman" w:hAnsi="Times New Roman" w:cs="Times New Roman"/>
            <w:sz w:val="24"/>
            <w:szCs w:val="24"/>
          </w:rPr>
          <w:delText xml:space="preserve"> </w:delText>
        </w:r>
      </w:del>
      <w:r>
        <w:rPr>
          <w:rFonts w:ascii="Times New Roman" w:hAnsi="Times New Roman" w:cs="Times New Roman"/>
          <w:sz w:val="24"/>
          <w:szCs w:val="24"/>
        </w:rPr>
        <w:t xml:space="preserve">Information Technology Services. </w:t>
      </w:r>
      <w:commentRangeEnd w:id="41"/>
      <w:r w:rsidR="005264F0">
        <w:rPr>
          <w:rStyle w:val="CommentReference"/>
        </w:rPr>
        <w:commentReference w:id="41"/>
      </w:r>
      <w:commentRangeStart w:id="44"/>
      <w:r>
        <w:rPr>
          <w:rFonts w:ascii="Times New Roman" w:hAnsi="Times New Roman" w:cs="Times New Roman"/>
          <w:sz w:val="24"/>
          <w:szCs w:val="24"/>
        </w:rPr>
        <w:t>Databrary provides user-centered software for researchers to curate their video, metadata, and related documents in order to manage, store, and share these assets.</w:t>
      </w:r>
      <w:commentRangeEnd w:id="44"/>
      <w:r w:rsidR="005264F0">
        <w:rPr>
          <w:rStyle w:val="CommentReference"/>
        </w:rPr>
        <w:commentReference w:id="44"/>
      </w:r>
    </w:p>
    <w:p w14:paraId="137C03F7" w14:textId="77777777" w:rsidR="00581BDD" w:rsidRDefault="00302129">
      <w:pPr>
        <w:pStyle w:val="Heading2"/>
      </w:pPr>
      <w:r>
        <w:t>Post Hoc Curation or Active Curation</w:t>
      </w:r>
    </w:p>
    <w:p w14:paraId="17B0D9D3" w14:textId="0766E7BF" w:rsidR="00581BDD" w:rsidRDefault="00302129">
      <w:pPr>
        <w:pStyle w:val="LO-normal"/>
      </w:pPr>
      <w:r>
        <w:rPr>
          <w:rFonts w:ascii="Times New Roman" w:hAnsi="Times New Roman" w:cs="Times New Roman"/>
          <w:sz w:val="24"/>
          <w:szCs w:val="24"/>
        </w:rPr>
        <w:t xml:space="preserve">Post-hoc curation (i.e., after all of the data have been collected) is the most common way that researchers contribute data to domain repositories, and we initially assumed that this would be the primary means of acquiring data in Databrary. However, post-hoc curation is hugely time-consuming and cumbersome to the data contributor (Giarlo, 2013). To prepare the data for deposit, researchers must revisit data that they have already collected, analyzed, and stored away and now annotate and describe them for the </w:t>
      </w:r>
      <w:del w:id="45" w:author="Lisa Steiger" w:date="2015-10-30T12:23:00Z">
        <w:r w:rsidDel="00A97155">
          <w:rPr>
            <w:rFonts w:ascii="Times New Roman" w:hAnsi="Times New Roman" w:cs="Times New Roman"/>
            <w:sz w:val="24"/>
            <w:szCs w:val="24"/>
          </w:rPr>
          <w:delText xml:space="preserve">philanthropic </w:delText>
        </w:r>
      </w:del>
      <w:r>
        <w:rPr>
          <w:rFonts w:ascii="Times New Roman" w:hAnsi="Times New Roman" w:cs="Times New Roman"/>
          <w:sz w:val="24"/>
          <w:szCs w:val="24"/>
        </w:rPr>
        <w:t xml:space="preserve">purpose of sharing. We quickly learned that the required commitment of time and personnel exceeded what most researchers were willing to do. Moreover, researchers lacked the expertise to prepare </w:t>
      </w:r>
      <w:ins w:id="46" w:author="Lisa Steiger" w:date="2015-10-30T12:23:00Z">
        <w:r w:rsidR="00A97155">
          <w:rPr>
            <w:rFonts w:ascii="Times New Roman" w:hAnsi="Times New Roman" w:cs="Times New Roman"/>
            <w:sz w:val="24"/>
            <w:szCs w:val="24"/>
          </w:rPr>
          <w:t xml:space="preserve">and ingest </w:t>
        </w:r>
      </w:ins>
      <w:r>
        <w:rPr>
          <w:rFonts w:ascii="Times New Roman" w:hAnsi="Times New Roman" w:cs="Times New Roman"/>
          <w:sz w:val="24"/>
          <w:szCs w:val="24"/>
        </w:rPr>
        <w:t xml:space="preserve">the data, so information professionals were needed to process the collection and prepare it for sharing (Heidorn, 2011; Federer, 2013). To </w:t>
      </w:r>
      <w:del w:id="47" w:author="Lisa Steiger" w:date="2015-10-30T12:24:00Z">
        <w:r w:rsidDel="00A97155">
          <w:rPr>
            <w:rFonts w:ascii="Times New Roman" w:hAnsi="Times New Roman" w:cs="Times New Roman"/>
            <w:sz w:val="24"/>
            <w:szCs w:val="24"/>
          </w:rPr>
          <w:delText xml:space="preserve">avoid </w:delText>
        </w:r>
      </w:del>
      <w:ins w:id="48" w:author="Lisa Steiger" w:date="2015-10-30T12:24:00Z">
        <w:r w:rsidR="00A97155">
          <w:rPr>
            <w:rFonts w:ascii="Times New Roman" w:hAnsi="Times New Roman" w:cs="Times New Roman"/>
            <w:sz w:val="24"/>
            <w:szCs w:val="24"/>
          </w:rPr>
          <w:t xml:space="preserve">preempt </w:t>
        </w:r>
      </w:ins>
      <w:r>
        <w:rPr>
          <w:rFonts w:ascii="Times New Roman" w:hAnsi="Times New Roman" w:cs="Times New Roman"/>
          <w:sz w:val="24"/>
          <w:szCs w:val="24"/>
        </w:rPr>
        <w:t xml:space="preserve">these barriers to sharing, Databrary </w:t>
      </w:r>
      <w:del w:id="49" w:author="Lisa Steiger" w:date="2015-10-30T12:24:00Z">
        <w:r w:rsidDel="00A97155">
          <w:rPr>
            <w:rFonts w:ascii="Times New Roman" w:hAnsi="Times New Roman" w:cs="Times New Roman"/>
            <w:sz w:val="24"/>
            <w:szCs w:val="24"/>
          </w:rPr>
          <w:delText xml:space="preserve">aimed to design </w:delText>
        </w:r>
      </w:del>
      <w:ins w:id="50" w:author="Lisa Steiger" w:date="2015-10-30T12:24:00Z">
        <w:r w:rsidR="00A97155">
          <w:rPr>
            <w:rFonts w:ascii="Times New Roman" w:hAnsi="Times New Roman" w:cs="Times New Roman"/>
            <w:sz w:val="24"/>
            <w:szCs w:val="24"/>
          </w:rPr>
          <w:t xml:space="preserve">designed </w:t>
        </w:r>
      </w:ins>
      <w:r>
        <w:rPr>
          <w:rFonts w:ascii="Times New Roman" w:hAnsi="Times New Roman" w:cs="Times New Roman"/>
          <w:sz w:val="24"/>
          <w:szCs w:val="24"/>
        </w:rPr>
        <w:t>tools that enable researchers to actively curate their own data during each phase of the research lifecycle, while continuing to support post-hoc curation when appropriate. Active curation in Databrary allows researchers to organize and manage their own data as they collect it, with tools and language they are already familiar with.</w:t>
      </w:r>
    </w:p>
    <w:p w14:paraId="76A124E1" w14:textId="77777777" w:rsidR="00581BDD" w:rsidRDefault="00581BDD">
      <w:pPr>
        <w:pStyle w:val="LO-normal"/>
        <w:rPr>
          <w:rFonts w:ascii="Times New Roman" w:hAnsi="Times New Roman" w:cs="Times New Roman"/>
          <w:sz w:val="24"/>
          <w:szCs w:val="24"/>
        </w:rPr>
      </w:pPr>
    </w:p>
    <w:p w14:paraId="1F10B28B" w14:textId="77777777" w:rsidR="00581BDD" w:rsidRDefault="00302129">
      <w:pPr>
        <w:pStyle w:val="Heading1"/>
      </w:pPr>
      <w:r>
        <w:t>BUILDING A SYSTEM OF ACTIVE CURATION TO SUIT RESEARCHERS’ NEEDS</w:t>
      </w:r>
    </w:p>
    <w:p w14:paraId="5E9E3A10" w14:textId="77777777" w:rsidR="00581BDD" w:rsidRDefault="00581BDD">
      <w:pPr>
        <w:pStyle w:val="LO-normal"/>
        <w:rPr>
          <w:rFonts w:ascii="Times New Roman" w:hAnsi="Times New Roman" w:cs="Times New Roman"/>
          <w:b/>
          <w:sz w:val="24"/>
          <w:szCs w:val="24"/>
        </w:rPr>
      </w:pPr>
    </w:p>
    <w:p w14:paraId="77266129" w14:textId="73236063" w:rsidR="00581BDD" w:rsidRDefault="00302129">
      <w:pPr>
        <w:pStyle w:val="LO-normal"/>
      </w:pPr>
      <w:r>
        <w:rPr>
          <w:rFonts w:ascii="Times New Roman" w:hAnsi="Times New Roman" w:cs="Times New Roman"/>
          <w:sz w:val="24"/>
          <w:szCs w:val="24"/>
        </w:rPr>
        <w:t>Determining the best way to build active curation tools for the developmental science community required a good understanding of researchers’ workflows—in particular, the path from video data collection to storage</w:t>
      </w:r>
      <w:ins w:id="51" w:author="Lisa Steiger" w:date="2015-10-30T12:27:00Z">
        <w:r w:rsidR="00A97155">
          <w:rPr>
            <w:rFonts w:ascii="Times New Roman" w:hAnsi="Times New Roman" w:cs="Times New Roman"/>
            <w:sz w:val="24"/>
            <w:szCs w:val="24"/>
          </w:rPr>
          <w:t xml:space="preserve"> of the video files and metadata</w:t>
        </w:r>
      </w:ins>
      <w:r>
        <w:rPr>
          <w:rFonts w:ascii="Times New Roman" w:hAnsi="Times New Roman" w:cs="Times New Roman"/>
          <w:sz w:val="24"/>
          <w:szCs w:val="24"/>
        </w:rPr>
        <w:t xml:space="preserve">. We started by interviewing of a handful of representative researchers and their staff at NYU and other institutions who </w:t>
      </w:r>
      <w:r>
        <w:rPr>
          <w:rFonts w:ascii="Times New Roman" w:hAnsi="Times New Roman" w:cs="Times New Roman"/>
          <w:sz w:val="24"/>
          <w:szCs w:val="24"/>
        </w:rPr>
        <w:lastRenderedPageBreak/>
        <w:t xml:space="preserve">regularly collect video data. </w:t>
      </w:r>
      <w:r w:rsidR="002C000F">
        <w:rPr>
          <w:rFonts w:ascii="Times New Roman" w:hAnsi="Times New Roman" w:cs="Times New Roman"/>
          <w:sz w:val="24"/>
          <w:szCs w:val="24"/>
        </w:rPr>
        <w:t>T</w:t>
      </w:r>
      <w:r w:rsidR="0009560A">
        <w:rPr>
          <w:rFonts w:ascii="Times New Roman" w:hAnsi="Times New Roman" w:cs="Times New Roman"/>
          <w:sz w:val="24"/>
          <w:szCs w:val="24"/>
        </w:rPr>
        <w:t xml:space="preserve">he </w:t>
      </w:r>
      <w:r>
        <w:rPr>
          <w:rFonts w:ascii="Times New Roman" w:hAnsi="Times New Roman" w:cs="Times New Roman"/>
          <w:sz w:val="24"/>
          <w:szCs w:val="24"/>
        </w:rPr>
        <w:t>Participants in these interviews were enlis</w:t>
      </w:r>
      <w:r w:rsidR="0009560A">
        <w:rPr>
          <w:rFonts w:ascii="Times New Roman" w:hAnsi="Times New Roman" w:cs="Times New Roman"/>
          <w:sz w:val="24"/>
          <w:szCs w:val="24"/>
        </w:rPr>
        <w:t xml:space="preserve">ted </w:t>
      </w:r>
      <w:r w:rsidR="002C000F">
        <w:rPr>
          <w:rFonts w:ascii="Times New Roman" w:hAnsi="Times New Roman" w:cs="Times New Roman"/>
          <w:sz w:val="24"/>
          <w:szCs w:val="24"/>
        </w:rPr>
        <w:t>partly from the Institute where Databrary is housed, as well as through colleagues and conta</w:t>
      </w:r>
      <w:r w:rsidR="00264E7B">
        <w:rPr>
          <w:rFonts w:ascii="Times New Roman" w:hAnsi="Times New Roman" w:cs="Times New Roman"/>
          <w:sz w:val="24"/>
          <w:szCs w:val="24"/>
        </w:rPr>
        <w:t>cts of the p</w:t>
      </w:r>
      <w:r w:rsidR="002C000F">
        <w:rPr>
          <w:rFonts w:ascii="Times New Roman" w:hAnsi="Times New Roman" w:cs="Times New Roman"/>
          <w:sz w:val="24"/>
          <w:szCs w:val="24"/>
        </w:rPr>
        <w:t>rincip</w:t>
      </w:r>
      <w:r w:rsidR="00264E7B">
        <w:rPr>
          <w:rFonts w:ascii="Times New Roman" w:hAnsi="Times New Roman" w:cs="Times New Roman"/>
          <w:sz w:val="24"/>
          <w:szCs w:val="24"/>
        </w:rPr>
        <w:t>le i</w:t>
      </w:r>
      <w:r w:rsidR="002C000F">
        <w:rPr>
          <w:rFonts w:ascii="Times New Roman" w:hAnsi="Times New Roman" w:cs="Times New Roman"/>
          <w:sz w:val="24"/>
          <w:szCs w:val="24"/>
        </w:rPr>
        <w:t>nvestigators on the grant</w:t>
      </w:r>
      <w:r w:rsidR="00264E7B">
        <w:rPr>
          <w:rFonts w:ascii="Times New Roman" w:hAnsi="Times New Roman" w:cs="Times New Roman"/>
          <w:sz w:val="24"/>
          <w:szCs w:val="24"/>
        </w:rPr>
        <w:t xml:space="preserve"> [might need to provide more detail here?]</w:t>
      </w:r>
      <w:r>
        <w:rPr>
          <w:rFonts w:ascii="Times New Roman" w:hAnsi="Times New Roman" w:cs="Times New Roman"/>
          <w:sz w:val="24"/>
          <w:szCs w:val="24"/>
        </w:rPr>
        <w:t xml:space="preserve">. </w:t>
      </w:r>
      <w:ins w:id="52" w:author="Lisa Steiger" w:date="2015-10-30T12:28:00Z">
        <w:r w:rsidR="00A97155">
          <w:rPr>
            <w:rFonts w:ascii="Times New Roman" w:hAnsi="Times New Roman" w:cs="Times New Roman"/>
            <w:sz w:val="24"/>
            <w:szCs w:val="24"/>
          </w:rPr>
          <w:t>The interviews were non-structured interviews that took the form of a conversation</w:t>
        </w:r>
      </w:ins>
      <w:ins w:id="53" w:author="Lisa Steiger" w:date="2015-10-30T12:29:00Z">
        <w:r w:rsidR="00A97155">
          <w:rPr>
            <w:rFonts w:ascii="Times New Roman" w:hAnsi="Times New Roman" w:cs="Times New Roman"/>
            <w:sz w:val="24"/>
            <w:szCs w:val="24"/>
          </w:rPr>
          <w:t xml:space="preserve"> about their current data management and organization workflow</w:t>
        </w:r>
      </w:ins>
      <w:ins w:id="54" w:author="Lisa Steiger" w:date="2015-10-30T12:28:00Z">
        <w:r w:rsidR="00A97155">
          <w:rPr>
            <w:rFonts w:ascii="Times New Roman" w:hAnsi="Times New Roman" w:cs="Times New Roman"/>
            <w:sz w:val="24"/>
            <w:szCs w:val="24"/>
          </w:rPr>
          <w:t xml:space="preserve">. </w:t>
        </w:r>
      </w:ins>
      <w:r>
        <w:rPr>
          <w:rFonts w:ascii="Times New Roman" w:hAnsi="Times New Roman" w:cs="Times New Roman"/>
          <w:sz w:val="24"/>
          <w:szCs w:val="24"/>
        </w:rPr>
        <w:t>We hoped that the interviews would inform us about what researchers might want from a service that would help them to organize, manage, store, and eventually share their videos. However, the interview results were only minimally informative</w:t>
      </w:r>
      <w:ins w:id="55" w:author="Lisa Steiger" w:date="2015-10-30T12:29:00Z">
        <w:r w:rsidR="00A97155">
          <w:rPr>
            <w:rFonts w:ascii="Times New Roman" w:hAnsi="Times New Roman" w:cs="Times New Roman"/>
            <w:sz w:val="24"/>
            <w:szCs w:val="24"/>
          </w:rPr>
          <w:t xml:space="preserve"> about what researchers would want</w:t>
        </w:r>
      </w:ins>
      <w:r>
        <w:rPr>
          <w:rFonts w:ascii="Times New Roman" w:hAnsi="Times New Roman" w:cs="Times New Roman"/>
          <w:sz w:val="24"/>
          <w:szCs w:val="24"/>
        </w:rPr>
        <w:t>. Most researchers had not previously considered how to prepare their data for sharing and reuse—even for reuse within their own laboratories.</w:t>
      </w:r>
      <w:commentRangeStart w:id="56"/>
      <w:r>
        <w:rPr>
          <w:rFonts w:ascii="Times New Roman" w:hAnsi="Times New Roman" w:cs="Times New Roman"/>
          <w:sz w:val="24"/>
          <w:szCs w:val="24"/>
        </w:rPr>
        <w:t xml:space="preserve"> </w:t>
      </w:r>
      <w:commentRangeEnd w:id="56"/>
      <w:r w:rsidR="00A97155">
        <w:rPr>
          <w:rStyle w:val="CommentReference"/>
        </w:rPr>
        <w:commentReference w:id="56"/>
      </w:r>
    </w:p>
    <w:p w14:paraId="166A4A92" w14:textId="77777777" w:rsidR="00581BDD" w:rsidRDefault="00581BDD">
      <w:pPr>
        <w:pStyle w:val="LO-normal"/>
        <w:rPr>
          <w:rFonts w:ascii="Times New Roman" w:hAnsi="Times New Roman" w:cs="Times New Roman"/>
          <w:sz w:val="24"/>
          <w:szCs w:val="24"/>
        </w:rPr>
      </w:pPr>
    </w:p>
    <w:p w14:paraId="06BB9371" w14:textId="791C99AC" w:rsidR="00581BDD" w:rsidRDefault="00302129">
      <w:pPr>
        <w:pStyle w:val="LO-normal"/>
      </w:pPr>
      <w:r>
        <w:rPr>
          <w:rFonts w:ascii="Times New Roman" w:hAnsi="Times New Roman" w:cs="Times New Roman"/>
          <w:sz w:val="24"/>
          <w:szCs w:val="24"/>
        </w:rPr>
        <w:t xml:space="preserve">We realized that we needed </w:t>
      </w:r>
      <w:ins w:id="57" w:author="Lisa Steiger" w:date="2015-10-30T12:34:00Z">
        <w:r w:rsidR="007976CF">
          <w:rPr>
            <w:rFonts w:ascii="Times New Roman" w:hAnsi="Times New Roman" w:cs="Times New Roman"/>
            <w:sz w:val="24"/>
            <w:szCs w:val="24"/>
          </w:rPr>
          <w:t xml:space="preserve">a team of information science professionals and content experts </w:t>
        </w:r>
      </w:ins>
      <w:r>
        <w:rPr>
          <w:rFonts w:ascii="Times New Roman" w:hAnsi="Times New Roman" w:cs="Times New Roman"/>
          <w:sz w:val="24"/>
          <w:szCs w:val="24"/>
        </w:rPr>
        <w:t xml:space="preserve">to observe researchers’ current practices and the tools they used (or lacked) in their labs so that we could </w:t>
      </w:r>
      <w:ins w:id="58" w:author="Lisa Steiger" w:date="2015-10-30T12:34:00Z">
        <w:r w:rsidR="007976CF">
          <w:rPr>
            <w:rFonts w:ascii="Times New Roman" w:hAnsi="Times New Roman" w:cs="Times New Roman"/>
            <w:sz w:val="24"/>
            <w:szCs w:val="24"/>
          </w:rPr>
          <w:t xml:space="preserve">make inferences about the best ways to </w:t>
        </w:r>
      </w:ins>
      <w:r>
        <w:rPr>
          <w:rFonts w:ascii="Times New Roman" w:hAnsi="Times New Roman" w:cs="Times New Roman"/>
          <w:sz w:val="24"/>
          <w:szCs w:val="24"/>
        </w:rPr>
        <w:t xml:space="preserve">support active video curation for </w:t>
      </w:r>
      <w:del w:id="59" w:author="Lisa Steiger" w:date="2015-10-30T12:35:00Z">
        <w:r w:rsidDel="007976CF">
          <w:rPr>
            <w:rFonts w:ascii="Times New Roman" w:hAnsi="Times New Roman" w:cs="Times New Roman"/>
            <w:sz w:val="24"/>
            <w:szCs w:val="24"/>
          </w:rPr>
          <w:delText>developmental science</w:delText>
        </w:r>
      </w:del>
      <w:ins w:id="60" w:author="Lisa Steiger" w:date="2015-10-30T12:35:00Z">
        <w:r w:rsidR="007976CF">
          <w:rPr>
            <w:rFonts w:ascii="Times New Roman" w:hAnsi="Times New Roman" w:cs="Times New Roman"/>
            <w:sz w:val="24"/>
            <w:szCs w:val="24"/>
          </w:rPr>
          <w:t>child development researchers</w:t>
        </w:r>
      </w:ins>
      <w:r>
        <w:rPr>
          <w:rFonts w:ascii="Times New Roman" w:hAnsi="Times New Roman" w:cs="Times New Roman"/>
          <w:sz w:val="24"/>
          <w:szCs w:val="24"/>
        </w:rPr>
        <w:t>. In order to obtain an understanding of how researchers collect, organize, and analyze their videos and metadata we gathered a sample of data from each researcher we had originally reached out to in order to determine similarities and differences among datasets. We learned that child development research is characterized by a wide diversity of practices both within and across labs</w:t>
      </w:r>
      <w:ins w:id="61" w:author="Lisa Steiger" w:date="2015-10-30T12:37:00Z">
        <w:r w:rsidR="007976CF">
          <w:rPr>
            <w:rFonts w:ascii="Times New Roman" w:hAnsi="Times New Roman" w:cs="Times New Roman"/>
            <w:sz w:val="24"/>
            <w:szCs w:val="24"/>
          </w:rPr>
          <w:t xml:space="preserve"> and by a range of </w:t>
        </w:r>
      </w:ins>
      <w:ins w:id="62" w:author="Lisa Steiger" w:date="2015-10-30T12:40:00Z">
        <w:r w:rsidR="007976CF">
          <w:rPr>
            <w:rFonts w:ascii="Times New Roman" w:hAnsi="Times New Roman" w:cs="Times New Roman"/>
            <w:sz w:val="24"/>
            <w:szCs w:val="24"/>
          </w:rPr>
          <w:t>internal organization practices</w:t>
        </w:r>
      </w:ins>
      <w:ins w:id="63" w:author="Lisa Steiger" w:date="2015-10-30T12:39:00Z">
        <w:r w:rsidR="007976CF">
          <w:rPr>
            <w:rFonts w:ascii="Times New Roman" w:hAnsi="Times New Roman" w:cs="Times New Roman"/>
            <w:sz w:val="24"/>
            <w:szCs w:val="24"/>
          </w:rPr>
          <w:t>.</w:t>
        </w:r>
      </w:ins>
      <w:del w:id="64" w:author="Lisa Steiger" w:date="2015-10-30T12:39:00Z">
        <w:r w:rsidDel="007976CF">
          <w:rPr>
            <w:rFonts w:ascii="Times New Roman" w:hAnsi="Times New Roman" w:cs="Times New Roman"/>
            <w:sz w:val="24"/>
            <w:szCs w:val="24"/>
          </w:rPr>
          <w:delText>.</w:delText>
        </w:r>
      </w:del>
      <w:r>
        <w:rPr>
          <w:rFonts w:ascii="Times New Roman" w:hAnsi="Times New Roman" w:cs="Times New Roman"/>
          <w:sz w:val="24"/>
          <w:szCs w:val="24"/>
        </w:rPr>
        <w:t xml:space="preserve"> As a result, </w:t>
      </w:r>
      <w:bookmarkStart w:id="65" w:name="_GoBack"/>
      <w:bookmarkEnd w:id="65"/>
      <w:r>
        <w:rPr>
          <w:rFonts w:ascii="Times New Roman" w:hAnsi="Times New Roman" w:cs="Times New Roman"/>
          <w:sz w:val="24"/>
          <w:szCs w:val="24"/>
        </w:rPr>
        <w:t xml:space="preserve">datasets are heterogeneously </w:t>
      </w:r>
      <w:del w:id="66" w:author="Lisa Steiger" w:date="2015-10-30T12:34:00Z">
        <w:r w:rsidDel="007976CF">
          <w:rPr>
            <w:rFonts w:ascii="Times New Roman" w:hAnsi="Times New Roman" w:cs="Times New Roman"/>
            <w:sz w:val="24"/>
            <w:szCs w:val="24"/>
          </w:rPr>
          <w:delText xml:space="preserve">described </w:delText>
        </w:r>
      </w:del>
      <w:ins w:id="67" w:author="Lisa Steiger" w:date="2015-10-30T12:34:00Z">
        <w:r w:rsidR="007976CF">
          <w:rPr>
            <w:rFonts w:ascii="Times New Roman" w:hAnsi="Times New Roman" w:cs="Times New Roman"/>
            <w:sz w:val="24"/>
            <w:szCs w:val="24"/>
          </w:rPr>
          <w:t xml:space="preserve">structured </w:t>
        </w:r>
      </w:ins>
      <w:r>
        <w:rPr>
          <w:rFonts w:ascii="Times New Roman" w:hAnsi="Times New Roman" w:cs="Times New Roman"/>
          <w:sz w:val="24"/>
          <w:szCs w:val="24"/>
        </w:rPr>
        <w:t>and organized, which increases significantly the time required to prepare these data for post-hoc ingesting into a repository. Developing and implementing an approach to active curation was inevitable in light of these challenges.</w:t>
      </w:r>
    </w:p>
    <w:p w14:paraId="651405B4" w14:textId="77777777" w:rsidR="00581BDD" w:rsidRDefault="00581BDD">
      <w:pPr>
        <w:pStyle w:val="LO-normal"/>
        <w:rPr>
          <w:rFonts w:ascii="Times New Roman" w:hAnsi="Times New Roman" w:cs="Times New Roman"/>
          <w:sz w:val="24"/>
          <w:szCs w:val="24"/>
        </w:rPr>
      </w:pPr>
    </w:p>
    <w:p w14:paraId="4C2BB84F" w14:textId="77777777" w:rsidR="00581BDD" w:rsidRDefault="00302129">
      <w:pPr>
        <w:pStyle w:val="Heading1"/>
      </w:pPr>
      <w:r>
        <w:t>ACTIVE CURATION AND PRESERVATION IMPLEMENTED IN DATABRARY</w:t>
      </w:r>
    </w:p>
    <w:p w14:paraId="444A9A72" w14:textId="77777777" w:rsidR="00581BDD" w:rsidRDefault="00302129">
      <w:pPr>
        <w:pStyle w:val="Heading2"/>
      </w:pPr>
      <w:r>
        <w:t>How Researchers View Their Data</w:t>
      </w:r>
    </w:p>
    <w:p w14:paraId="7D13E8E4"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t xml:space="preserve">Active curation would address the problem by merging the curation effort with the collection and organization of data at its source, but first the researchers needed a standardized method for organizing and describing different types of datasets. To accomplish this goal, we designed Databrary from the beginning to be a user-facing data repository that accommodates a diversity of existing data management practices. Based on our observations of the sample data we collected, the system is built on metadata schema that reflects how researchers already view the different components of their video datasets (e.g., participant details, study conditions and tasks, geographic location, language of the participant, etc.). </w:t>
      </w:r>
    </w:p>
    <w:p w14:paraId="7FDA7F17" w14:textId="77777777" w:rsidR="00581BDD" w:rsidRDefault="00581BDD">
      <w:pPr>
        <w:pStyle w:val="LO-normal"/>
        <w:rPr>
          <w:rFonts w:ascii="Times New Roman" w:hAnsi="Times New Roman" w:cs="Times New Roman"/>
          <w:sz w:val="24"/>
          <w:szCs w:val="24"/>
        </w:rPr>
      </w:pPr>
    </w:p>
    <w:p w14:paraId="7C4A96C1"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t xml:space="preserve">For active curation tools to make sense to our intended user base, we chose to adopt researchers’ language and organizing principles (Martinez-Uribe &amp; Macdonald, 2009). Developmental researchers call the analytic units of their studies “sessions” (Bakeman &amp; Quera, 2012). A session is essentially a recording period. Within each session, we assign the general term </w:t>
      </w:r>
      <w:r>
        <w:rPr>
          <w:rFonts w:ascii="Times New Roman" w:hAnsi="Times New Roman" w:cs="Times New Roman"/>
          <w:sz w:val="24"/>
          <w:szCs w:val="24"/>
        </w:rPr>
        <w:lastRenderedPageBreak/>
        <w:t>“record” to the metadata that describes a session. Records include information about participants, activities, and researcher-defined conditions and groups. The predefined records available in the upload interface were drawn from what we observed to be the most common pieces of metadata used across multiple labs.</w:t>
      </w:r>
    </w:p>
    <w:p w14:paraId="54865EA0" w14:textId="77777777" w:rsidR="00581BDD" w:rsidRDefault="00302129">
      <w:pPr>
        <w:pStyle w:val="Heading2"/>
      </w:pPr>
      <w:r>
        <w:t>Interfaces That The Community Already Uses</w:t>
      </w:r>
    </w:p>
    <w:p w14:paraId="41E90B59" w14:textId="77777777" w:rsidR="00581BDD" w:rsidRDefault="00302129">
      <w:pPr>
        <w:pStyle w:val="LO-normal"/>
      </w:pPr>
      <w:r>
        <w:rPr>
          <w:rFonts w:ascii="Times New Roman" w:hAnsi="Times New Roman" w:cs="Times New Roman"/>
          <w:sz w:val="24"/>
          <w:szCs w:val="24"/>
        </w:rPr>
        <w:t>More important, we needed to craft interfaces that were easy to use and familiar to the community. Spreadsheets are a common tool employed across labs to record session metadata. As such, we designed a web application view that allows users to upload, modify, and manage session metadata into a spreadsheet, with features such as auto-completion, field pre-population, bulk editing, and suggested entries for convenience (Figure 1). Rows of the spreadsheet correspond to individual sessions. The columns correspond to basic categories of metadata describing that session, which helps researchers manage their own data and assists other researchers to search and find videos of interest to them. Column categories in the spreadsheet are customizable and can be applied as needed to the researcher's study.</w:t>
      </w:r>
    </w:p>
    <w:p w14:paraId="24652C67" w14:textId="77777777" w:rsidR="00581BDD" w:rsidRDefault="00581BDD">
      <w:pPr>
        <w:pStyle w:val="LO-normal"/>
        <w:rPr>
          <w:rFonts w:ascii="Times New Roman" w:hAnsi="Times New Roman" w:cs="Times New Roman"/>
          <w:sz w:val="24"/>
          <w:szCs w:val="24"/>
        </w:rPr>
      </w:pPr>
    </w:p>
    <w:p w14:paraId="58652171"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t>&lt;</w:t>
      </w:r>
      <w:r>
        <w:rPr>
          <w:rFonts w:ascii="Times New Roman" w:hAnsi="Times New Roman" w:cs="Times New Roman"/>
          <w:b/>
          <w:sz w:val="24"/>
          <w:szCs w:val="24"/>
        </w:rPr>
        <w:t>FIGURE 1 HERE</w:t>
      </w:r>
      <w:r>
        <w:rPr>
          <w:rFonts w:ascii="Times New Roman" w:hAnsi="Times New Roman" w:cs="Times New Roman"/>
          <w:sz w:val="24"/>
          <w:szCs w:val="24"/>
        </w:rPr>
        <w:t xml:space="preserve"> – Gordon_CaseStudy_Fig1.png. Title: Databrary Metadata Interface Example</w:t>
      </w:r>
    </w:p>
    <w:p w14:paraId="3AC0C478" w14:textId="77777777" w:rsidR="00581BDD" w:rsidRDefault="00302129">
      <w:pPr>
        <w:pStyle w:val="LO-normal"/>
      </w:pPr>
      <w:r>
        <w:rPr>
          <w:rFonts w:ascii="Times New Roman" w:hAnsi="Times New Roman" w:cs="Times New Roman"/>
          <w:sz w:val="24"/>
          <w:szCs w:val="24"/>
        </w:rPr>
        <w:t>CAPTION: Spreadsheet metadata interface for a dataset hosted on Databrary (Fabricius, 2014). Databrary exposes as much metadata about a study as possible without sharing sensitive or identifiable information. Additionally, data are exposed differentially depending on the permission levels of the user accessing them.&gt;</w:t>
      </w:r>
    </w:p>
    <w:p w14:paraId="103DEFF6" w14:textId="77777777" w:rsidR="00581BDD" w:rsidRDefault="00581BDD">
      <w:pPr>
        <w:pStyle w:val="LO-normal"/>
        <w:rPr>
          <w:rFonts w:ascii="Times New Roman" w:hAnsi="Times New Roman" w:cs="Times New Roman"/>
          <w:sz w:val="24"/>
          <w:szCs w:val="24"/>
        </w:rPr>
      </w:pPr>
    </w:p>
    <w:p w14:paraId="332B64F8" w14:textId="77777777" w:rsidR="00581BDD" w:rsidRDefault="00302129">
      <w:pPr>
        <w:pStyle w:val="LO-normal"/>
      </w:pPr>
      <w:r>
        <w:rPr>
          <w:rFonts w:ascii="Times New Roman" w:hAnsi="Times New Roman" w:cs="Times New Roman"/>
          <w:sz w:val="24"/>
          <w:szCs w:val="24"/>
        </w:rPr>
        <w:t>In addition to allowing researchers to add and modify record metadata through this interface, we provided tools to enhance a researchers’ ability to generally analyze their data. Allowing users the ability to switch the view of the spreadsheet based on a category of interest gives them the power to easily gain new insights into their data at the click of a button (Figure 2). As such, active curation allows researchers to add their data to a repository as they work with it and additionally provides them with ways to understand their data better as they collect it.</w:t>
      </w:r>
    </w:p>
    <w:p w14:paraId="22CD4534" w14:textId="77777777" w:rsidR="00581BDD" w:rsidRDefault="00581BDD">
      <w:pPr>
        <w:pStyle w:val="LO-normal"/>
        <w:rPr>
          <w:rFonts w:ascii="Times New Roman" w:hAnsi="Times New Roman" w:cs="Times New Roman"/>
          <w:sz w:val="24"/>
          <w:szCs w:val="24"/>
        </w:rPr>
      </w:pPr>
    </w:p>
    <w:p w14:paraId="37E49DD4" w14:textId="77777777" w:rsidR="00581BDD" w:rsidRDefault="00302129">
      <w:pPr>
        <w:pStyle w:val="LO-normal"/>
      </w:pPr>
      <w:r>
        <w:rPr>
          <w:rFonts w:ascii="Times New Roman" w:hAnsi="Times New Roman" w:cs="Times New Roman"/>
          <w:b/>
          <w:sz w:val="24"/>
          <w:szCs w:val="24"/>
        </w:rPr>
        <w:t>&lt;FIGURE 2 HERE</w:t>
      </w:r>
      <w:r>
        <w:rPr>
          <w:rFonts w:ascii="Times New Roman" w:hAnsi="Times New Roman" w:cs="Times New Roman"/>
          <w:sz w:val="24"/>
          <w:szCs w:val="24"/>
        </w:rPr>
        <w:t xml:space="preserve"> – Gordon_CaseStudy_Fig2.png. Title: Databrary Task View Interface Example CAPTION: Spreadsheet metadata interface displaying the task view (Fabricius, 2014). Users can quickly switch between views to see a summary of how many sessions and which sessions contain a certain record.&gt;</w:t>
      </w:r>
    </w:p>
    <w:p w14:paraId="5887A1DC" w14:textId="77777777" w:rsidR="00581BDD" w:rsidRDefault="00581BDD">
      <w:pPr>
        <w:pStyle w:val="LO-normal"/>
        <w:rPr>
          <w:rFonts w:ascii="Times New Roman" w:hAnsi="Times New Roman" w:cs="Times New Roman"/>
          <w:sz w:val="24"/>
          <w:szCs w:val="24"/>
        </w:rPr>
      </w:pPr>
    </w:p>
    <w:p w14:paraId="66595893" w14:textId="77777777" w:rsidR="00581BDD" w:rsidRDefault="00302129">
      <w:pPr>
        <w:pStyle w:val="LO-normal"/>
      </w:pPr>
      <w:r>
        <w:rPr>
          <w:rFonts w:ascii="Times New Roman" w:hAnsi="Times New Roman" w:cs="Times New Roman"/>
          <w:sz w:val="24"/>
          <w:szCs w:val="24"/>
        </w:rPr>
        <w:t xml:space="preserve">Finally, most researchers that analyze video use desktop coding software such as [ELAN, Datavyu, Mangold, Noldus] to annotate and create a set of codes in order to analyze events, themes, or behaviors of interest in the collected data [DERRY CITATION]. Thus, we implemented a timeline view for managing the videos and metadata within sessions that is similar to this commonly used desktop software (Figure 3). On the timeline, researchers can </w:t>
      </w:r>
      <w:r>
        <w:rPr>
          <w:rFonts w:ascii="Times New Roman" w:hAnsi="Times New Roman" w:cs="Times New Roman"/>
          <w:sz w:val="24"/>
          <w:szCs w:val="24"/>
        </w:rPr>
        <w:lastRenderedPageBreak/>
        <w:t>stream video files and visualize how video data, session metadata, and other files relate to each other temporally and thematically. Researchers can also use this interface to annotate an entire video file, or specific segments, with keywords and tags. The timeline and tagging functionality further enrich the metadata to help other researchers find and make sense of the video data contained in Databrary on a granular level.</w:t>
      </w:r>
    </w:p>
    <w:p w14:paraId="0CA7EF93" w14:textId="77777777" w:rsidR="00581BDD" w:rsidRDefault="00581BDD">
      <w:pPr>
        <w:pStyle w:val="LO-normal"/>
        <w:rPr>
          <w:rFonts w:ascii="Times New Roman" w:hAnsi="Times New Roman" w:cs="Times New Roman"/>
          <w:sz w:val="24"/>
          <w:szCs w:val="24"/>
        </w:rPr>
      </w:pPr>
    </w:p>
    <w:p w14:paraId="219E8AA9" w14:textId="77777777" w:rsidR="00581BDD" w:rsidRDefault="00302129">
      <w:pPr>
        <w:pStyle w:val="LO-normal"/>
      </w:pPr>
      <w:r>
        <w:rPr>
          <w:rFonts w:ascii="Times New Roman" w:hAnsi="Times New Roman" w:cs="Times New Roman"/>
          <w:b/>
          <w:sz w:val="24"/>
          <w:szCs w:val="24"/>
        </w:rPr>
        <w:t>&lt;FIGURE 3 HERE</w:t>
      </w:r>
      <w:r>
        <w:rPr>
          <w:rFonts w:ascii="Times New Roman" w:hAnsi="Times New Roman" w:cs="Times New Roman"/>
          <w:sz w:val="24"/>
          <w:szCs w:val="24"/>
        </w:rPr>
        <w:t xml:space="preserve"> – Gordon_CaseStudy_Fig3.png. Title: Databrary Timeline Interface Example CAPTION: Timeline for one of the sessions in a dataset hosted by Databrary (Adolph, 2014). Users can access video assets in the browser and data owners can manage their data using the timeline interface.&gt;</w:t>
      </w:r>
    </w:p>
    <w:p w14:paraId="5A3A27F8" w14:textId="77777777" w:rsidR="00581BDD" w:rsidRDefault="00581BDD">
      <w:pPr>
        <w:pStyle w:val="LO-normal"/>
        <w:rPr>
          <w:rFonts w:ascii="Times New Roman" w:hAnsi="Times New Roman" w:cs="Times New Roman"/>
          <w:sz w:val="24"/>
          <w:szCs w:val="24"/>
        </w:rPr>
      </w:pPr>
    </w:p>
    <w:p w14:paraId="041C463D" w14:textId="77777777" w:rsidR="00581BDD" w:rsidRDefault="00302129">
      <w:pPr>
        <w:pStyle w:val="Heading1"/>
      </w:pPr>
      <w:r>
        <w:t>POSSIBILITIES FOR ACTIVE CURATION AND PRESERVATION IN OTHER AREAS OF RESEARCH</w:t>
      </w:r>
    </w:p>
    <w:p w14:paraId="4BBF5046" w14:textId="77777777" w:rsidR="00581BDD" w:rsidRDefault="00581BDD">
      <w:pPr>
        <w:pStyle w:val="LO-normal"/>
        <w:rPr>
          <w:rFonts w:ascii="Times New Roman" w:hAnsi="Times New Roman" w:cs="Times New Roman"/>
          <w:b/>
          <w:sz w:val="24"/>
          <w:szCs w:val="24"/>
        </w:rPr>
      </w:pPr>
    </w:p>
    <w:p w14:paraId="05777D87" w14:textId="0F452F4F" w:rsidR="00581BDD" w:rsidRDefault="00302129">
      <w:pPr>
        <w:pStyle w:val="LO-normal"/>
      </w:pPr>
      <w:r>
        <w:rPr>
          <w:rFonts w:ascii="Times New Roman" w:hAnsi="Times New Roman" w:cs="Times New Roman"/>
          <w:sz w:val="24"/>
          <w:szCs w:val="24"/>
        </w:rPr>
        <w:t xml:space="preserve">Databrary is still being actively developed. Now that it has been in use by its intended community for almost a year, we will conduct targeted usability testing in order to get a better understanding of what is working, what is missing, and what needs improvement. Though child development is not the only discipline where video or audio </w:t>
      </w:r>
      <w:r w:rsidR="00E646C5">
        <w:rPr>
          <w:rFonts w:ascii="Times New Roman" w:hAnsi="Times New Roman" w:cs="Times New Roman"/>
          <w:sz w:val="24"/>
          <w:szCs w:val="24"/>
        </w:rPr>
        <w:t>are</w:t>
      </w:r>
      <w:r>
        <w:rPr>
          <w:rFonts w:ascii="Times New Roman" w:hAnsi="Times New Roman" w:cs="Times New Roman"/>
          <w:sz w:val="24"/>
          <w:szCs w:val="24"/>
        </w:rPr>
        <w:t xml:space="preserve"> at the center of its data collection and analysis wo</w:t>
      </w:r>
      <w:r w:rsidR="007530E0">
        <w:rPr>
          <w:rFonts w:ascii="Times New Roman" w:hAnsi="Times New Roman" w:cs="Times New Roman"/>
          <w:sz w:val="24"/>
          <w:szCs w:val="24"/>
        </w:rPr>
        <w:t>rkflows. Researchers in Anthro</w:t>
      </w:r>
      <w:r>
        <w:rPr>
          <w:rFonts w:ascii="Times New Roman" w:hAnsi="Times New Roman" w:cs="Times New Roman"/>
          <w:sz w:val="24"/>
          <w:szCs w:val="24"/>
        </w:rPr>
        <w:t>pology, Ethology, Sociology, and Linguistics collect large amounts</w:t>
      </w:r>
      <w:r w:rsidR="00E646C5">
        <w:rPr>
          <w:rFonts w:ascii="Times New Roman" w:hAnsi="Times New Roman" w:cs="Times New Roman"/>
          <w:sz w:val="24"/>
          <w:szCs w:val="24"/>
        </w:rPr>
        <w:t xml:space="preserve"> of</w:t>
      </w:r>
      <w:r>
        <w:rPr>
          <w:rFonts w:ascii="Times New Roman" w:hAnsi="Times New Roman" w:cs="Times New Roman"/>
          <w:sz w:val="24"/>
          <w:szCs w:val="24"/>
        </w:rPr>
        <w:t xml:space="preserve"> such </w:t>
      </w:r>
      <w:r w:rsidR="007959C4">
        <w:rPr>
          <w:rFonts w:ascii="Times New Roman" w:hAnsi="Times New Roman" w:cs="Times New Roman"/>
          <w:sz w:val="24"/>
          <w:szCs w:val="24"/>
        </w:rPr>
        <w:t>temporally situated</w:t>
      </w:r>
      <w:r>
        <w:rPr>
          <w:rFonts w:ascii="Times New Roman" w:hAnsi="Times New Roman" w:cs="Times New Roman"/>
          <w:sz w:val="24"/>
          <w:szCs w:val="24"/>
        </w:rPr>
        <w:t xml:space="preserve"> data, as well. Databrary provides a model and process for how to design and deploy a tool</w:t>
      </w:r>
      <w:r w:rsidR="00FA192D">
        <w:rPr>
          <w:rFonts w:ascii="Times New Roman" w:hAnsi="Times New Roman" w:cs="Times New Roman"/>
          <w:sz w:val="24"/>
          <w:szCs w:val="24"/>
        </w:rPr>
        <w:t xml:space="preserve"> that has at its core an emphasis on researchers conducting their day to day data collection as it’s user base. Starting from this orientation allowed us to develop an application</w:t>
      </w:r>
      <w:r>
        <w:rPr>
          <w:rFonts w:ascii="Times New Roman" w:hAnsi="Times New Roman" w:cs="Times New Roman"/>
          <w:sz w:val="24"/>
          <w:szCs w:val="24"/>
        </w:rPr>
        <w:t xml:space="preserve"> that incentivizes and facilitates researchers themselves to prepare their own data for </w:t>
      </w:r>
      <w:r w:rsidR="003235FA">
        <w:rPr>
          <w:rFonts w:ascii="Times New Roman" w:hAnsi="Times New Roman" w:cs="Times New Roman"/>
          <w:sz w:val="24"/>
          <w:szCs w:val="24"/>
        </w:rPr>
        <w:t>contribution</w:t>
      </w:r>
      <w:r>
        <w:rPr>
          <w:rFonts w:ascii="Times New Roman" w:hAnsi="Times New Roman" w:cs="Times New Roman"/>
          <w:sz w:val="24"/>
          <w:szCs w:val="24"/>
        </w:rPr>
        <w:t xml:space="preserve"> to a repository. </w:t>
      </w:r>
      <w:r w:rsidR="003235FA">
        <w:rPr>
          <w:rFonts w:ascii="Times New Roman" w:hAnsi="Times New Roman" w:cs="Times New Roman"/>
          <w:sz w:val="24"/>
          <w:szCs w:val="24"/>
        </w:rPr>
        <w:t>Similar projects serving other fields may need to determine the metadata schema and interfaces that work best for their community. They will also have to determine the ethical policies and protections that suits the nature of these specific fields and the type of data they collect. […this needs more, or something a little different, but not sure what…]</w:t>
      </w:r>
    </w:p>
    <w:p w14:paraId="54174D54" w14:textId="77777777" w:rsidR="00581BDD" w:rsidRDefault="00581BDD">
      <w:pPr>
        <w:pStyle w:val="LO-normal"/>
        <w:rPr>
          <w:rFonts w:ascii="Times New Roman" w:hAnsi="Times New Roman" w:cs="Times New Roman"/>
          <w:sz w:val="24"/>
          <w:szCs w:val="24"/>
        </w:rPr>
      </w:pPr>
    </w:p>
    <w:p w14:paraId="1CFE6C94" w14:textId="77777777" w:rsidR="00581BDD" w:rsidRDefault="00302129">
      <w:pPr>
        <w:pStyle w:val="LO-normal"/>
        <w:jc w:val="center"/>
        <w:rPr>
          <w:rFonts w:ascii="Times New Roman" w:hAnsi="Times New Roman" w:cs="Times New Roman"/>
          <w:b/>
          <w:sz w:val="24"/>
          <w:szCs w:val="24"/>
        </w:rPr>
      </w:pPr>
      <w:r>
        <w:rPr>
          <w:rFonts w:ascii="Times New Roman" w:hAnsi="Times New Roman" w:cs="Times New Roman"/>
          <w:b/>
          <w:sz w:val="24"/>
          <w:szCs w:val="24"/>
        </w:rPr>
        <w:t>Bibliography</w:t>
      </w:r>
    </w:p>
    <w:p w14:paraId="6798342B" w14:textId="77777777" w:rsidR="00581BDD" w:rsidRDefault="00581BDD">
      <w:pPr>
        <w:pStyle w:val="LO-normal"/>
        <w:rPr>
          <w:rFonts w:ascii="Times New Roman" w:hAnsi="Times New Roman" w:cs="Times New Roman"/>
          <w:sz w:val="24"/>
          <w:szCs w:val="24"/>
        </w:rPr>
      </w:pPr>
    </w:p>
    <w:p w14:paraId="55163D9F"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t>Adolph, K. (2014). Social and motor play on a playground. Databrary. Retrieved August 10, 2015 from http://dx.doi.org/10.17910/B77P4V.</w:t>
      </w:r>
    </w:p>
    <w:p w14:paraId="5146DB19" w14:textId="77777777" w:rsidR="00581BDD" w:rsidRDefault="00581BDD">
      <w:pPr>
        <w:pStyle w:val="LO-normal"/>
        <w:rPr>
          <w:rFonts w:ascii="Times New Roman" w:hAnsi="Times New Roman" w:cs="Times New Roman"/>
          <w:sz w:val="24"/>
          <w:szCs w:val="24"/>
        </w:rPr>
      </w:pPr>
    </w:p>
    <w:p w14:paraId="26501BDC"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t>Bakeman, R., &amp; Quera, V. (2012). Behavioral observation. In H. Cooper, P. M. Camic, D. L. Long, A. T. Panter, D. Rindskopf, &amp; K. J. Sher (Eds.), APA handbook of research methods in psychology, Vol 1: Foundations, planning, measures, and psychometrics (pp. 207-225). Washington, DC, US: American Psychological Association. doi: 10.1037/13619-013</w:t>
      </w:r>
    </w:p>
    <w:p w14:paraId="6A498F3A" w14:textId="77777777" w:rsidR="00581BDD" w:rsidRDefault="00581BDD">
      <w:pPr>
        <w:pStyle w:val="LO-normal"/>
        <w:rPr>
          <w:rFonts w:ascii="Times New Roman" w:hAnsi="Times New Roman" w:cs="Times New Roman"/>
          <w:sz w:val="24"/>
          <w:szCs w:val="24"/>
        </w:rPr>
      </w:pPr>
    </w:p>
    <w:p w14:paraId="230888C7"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lastRenderedPageBreak/>
        <w:t>Fabricius, W. (2014). Absence of Construct Validity in Standard False Belief Tasks. Databrary. Retrieved August 10, 2015 from http://dx.doi.org/10.17910/B7Z300.</w:t>
      </w:r>
    </w:p>
    <w:p w14:paraId="1973F291" w14:textId="77777777" w:rsidR="00581BDD" w:rsidRDefault="00581BDD">
      <w:pPr>
        <w:pStyle w:val="LO-normal"/>
        <w:rPr>
          <w:rFonts w:ascii="Times New Roman" w:hAnsi="Times New Roman" w:cs="Times New Roman"/>
          <w:sz w:val="24"/>
          <w:szCs w:val="24"/>
        </w:rPr>
      </w:pPr>
    </w:p>
    <w:p w14:paraId="102D67F7"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t>Federer, L. (2013). The librarian as research informationist: a case study (English). Journal of the Medical Library Association, 101(4), 298-302.</w:t>
      </w:r>
    </w:p>
    <w:p w14:paraId="38FA268E" w14:textId="77777777" w:rsidR="00581BDD" w:rsidRDefault="00581BDD">
      <w:pPr>
        <w:pStyle w:val="LO-normal"/>
        <w:rPr>
          <w:rFonts w:ascii="Times New Roman" w:hAnsi="Times New Roman" w:cs="Times New Roman"/>
          <w:sz w:val="24"/>
          <w:szCs w:val="24"/>
        </w:rPr>
      </w:pPr>
    </w:p>
    <w:p w14:paraId="6FA5D56C"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t>Giarlo, M. J. (2013). Academic Libraries as Data Quality Hubs. Journal of Librarianship and Scholarly Communication 1(3):eP1059. doi: 10.7710/2162-3309.1059</w:t>
      </w:r>
    </w:p>
    <w:p w14:paraId="47F98725" w14:textId="77777777" w:rsidR="00581BDD" w:rsidRDefault="00581BDD">
      <w:pPr>
        <w:pStyle w:val="LO-normal"/>
        <w:rPr>
          <w:rFonts w:ascii="Times New Roman" w:hAnsi="Times New Roman" w:cs="Times New Roman"/>
          <w:sz w:val="24"/>
          <w:szCs w:val="24"/>
        </w:rPr>
      </w:pPr>
    </w:p>
    <w:p w14:paraId="4AC27A78"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t>Heidorn, P. B. (2011). The Emerging Role of Libraries in Data Curation and E-science. Journal of Library Administration, 51(7/8), 662-672. doi: 10.1080/01930826.2011.601269</w:t>
      </w:r>
    </w:p>
    <w:p w14:paraId="21E13A3E" w14:textId="77777777" w:rsidR="00581BDD" w:rsidRDefault="00581BDD">
      <w:pPr>
        <w:pStyle w:val="LO-normal"/>
        <w:rPr>
          <w:rFonts w:ascii="Times New Roman" w:hAnsi="Times New Roman" w:cs="Times New Roman"/>
          <w:sz w:val="24"/>
          <w:szCs w:val="24"/>
        </w:rPr>
      </w:pPr>
    </w:p>
    <w:p w14:paraId="58841E89" w14:textId="77777777" w:rsidR="00581BDD" w:rsidRDefault="00302129">
      <w:pPr>
        <w:pStyle w:val="LO-normal"/>
        <w:rPr>
          <w:rFonts w:ascii="Times New Roman" w:hAnsi="Times New Roman" w:cs="Times New Roman"/>
          <w:sz w:val="24"/>
          <w:szCs w:val="24"/>
        </w:rPr>
      </w:pPr>
      <w:r>
        <w:rPr>
          <w:rFonts w:ascii="Times New Roman" w:hAnsi="Times New Roman" w:cs="Times New Roman"/>
          <w:sz w:val="24"/>
          <w:szCs w:val="24"/>
        </w:rPr>
        <w:t>Martinez-Uribe, L., &amp; Macdonald, S. (2009) User Engagement in Research Data Curation. In Borbinha, J.L., Kapidakis, S., Papatheodorou, C., Tsakonas, G. (Eds.), Research and advanced technology for digital libraries: 13th European Conference, ECDL 2009, Corfu, Greece, September 27 - October 2, 2009. Proceedings. (pp. 309-314) Berlin: Springer-Verlag. doi: 10.1007/978-3-642-04346-8</w:t>
      </w:r>
    </w:p>
    <w:p w14:paraId="5F944895" w14:textId="77777777" w:rsidR="00581BDD" w:rsidRDefault="00581BDD">
      <w:pPr>
        <w:pStyle w:val="LO-normal"/>
        <w:rPr>
          <w:rFonts w:ascii="Times New Roman" w:hAnsi="Times New Roman" w:cs="Times New Roman"/>
          <w:sz w:val="24"/>
          <w:szCs w:val="24"/>
        </w:rPr>
      </w:pPr>
    </w:p>
    <w:p w14:paraId="56B15BA9" w14:textId="77777777" w:rsidR="00581BDD" w:rsidRDefault="00581BDD">
      <w:pPr>
        <w:pStyle w:val="LO-normal"/>
      </w:pPr>
    </w:p>
    <w:sectPr w:rsidR="00581BDD">
      <w:headerReference w:type="default" r:id="rId8"/>
      <w:footerReference w:type="default" r:id="rId9"/>
      <w:pgSz w:w="12240" w:h="15840"/>
      <w:pgMar w:top="1440" w:right="1440" w:bottom="1440" w:left="1440" w:header="270" w:footer="464" w:gutter="0"/>
      <w:pgNumType w:start="1"/>
      <w:cols w:space="720"/>
      <w:formProt w:val="0"/>
      <w:docGrid w:linePitch="24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rew " w:date="2015-10-27T19:11:00Z" w:initials="D">
    <w:p w14:paraId="6D1652EF" w14:textId="77777777" w:rsidR="007976CF" w:rsidRDefault="007976CF">
      <w:r>
        <w:rPr>
          <w:sz w:val="20"/>
        </w:rPr>
        <w:t>quite long</w:t>
      </w:r>
    </w:p>
  </w:comment>
  <w:comment w:id="9" w:author="Lisa Steiger" w:date="2015-10-30T11:38:00Z" w:initials="LS">
    <w:p w14:paraId="77D6810C" w14:textId="7F8D23F1" w:rsidR="007976CF" w:rsidRDefault="007976CF">
      <w:pPr>
        <w:pStyle w:val="CommentText"/>
      </w:pPr>
      <w:r>
        <w:t>or “</w:t>
      </w:r>
      <w:ins w:id="13" w:author="Lisa Steiger" w:date="2015-10-30T11:38:00Z">
        <w:r>
          <w:rPr>
            <w:rStyle w:val="CommentReference"/>
          </w:rPr>
          <w:annotationRef/>
        </w:r>
      </w:ins>
      <w:r>
        <w:t>offers a solution to”?</w:t>
      </w:r>
    </w:p>
  </w:comment>
  <w:comment w:id="26" w:author="Lisa Steiger" w:date="2015-10-30T11:50:00Z" w:initials="LS">
    <w:p w14:paraId="09D55133" w14:textId="50AF1E5E" w:rsidR="007976CF" w:rsidRDefault="007976CF">
      <w:pPr>
        <w:pStyle w:val="CommentText"/>
      </w:pPr>
      <w:r>
        <w:rPr>
          <w:rStyle w:val="CommentReference"/>
        </w:rPr>
        <w:annotationRef/>
      </w:r>
      <w:r>
        <w:t>I don’t like finally and subsequently so close together.</w:t>
      </w:r>
    </w:p>
  </w:comment>
  <w:comment w:id="30" w:author="Lisa Steiger" w:date="2015-10-30T11:54:00Z" w:initials="LS">
    <w:p w14:paraId="7AD36C58" w14:textId="5BCC151C" w:rsidR="007976CF" w:rsidRDefault="007976CF">
      <w:pPr>
        <w:pStyle w:val="CommentText"/>
      </w:pPr>
      <w:r>
        <w:rPr>
          <w:rStyle w:val="CommentReference"/>
        </w:rPr>
        <w:annotationRef/>
      </w:r>
      <w:r>
        <w:t>Can they really see ‘how’?</w:t>
      </w:r>
    </w:p>
  </w:comment>
  <w:comment w:id="27" w:author="Drew " w:date="2015-10-27T18:18:00Z" w:initials="D">
    <w:p w14:paraId="0C789449" w14:textId="77777777" w:rsidR="007976CF" w:rsidRDefault="007976CF">
      <w:r>
        <w:rPr>
          <w:sz w:val="20"/>
        </w:rPr>
        <w:t>Here we talk about the reuse dimension, but sounded like Karen wanted to switch this emphasis to just preservation/a requirement to share (i.e., funder mandate). We can talk about preservation, but I still feel like this is important (without going to overboard trying to drive this point home).</w:t>
      </w:r>
    </w:p>
  </w:comment>
  <w:comment w:id="40" w:author="Lisa Steiger" w:date="2015-10-30T12:19:00Z" w:initials="LS">
    <w:p w14:paraId="07A32A64" w14:textId="5CF398D3" w:rsidR="007976CF" w:rsidRDefault="007976CF">
      <w:pPr>
        <w:pStyle w:val="CommentText"/>
      </w:pPr>
      <w:r>
        <w:rPr>
          <w:rStyle w:val="CommentReference"/>
        </w:rPr>
        <w:annotationRef/>
      </w:r>
      <w:r>
        <w:t>This sounds a bit clunky</w:t>
      </w:r>
    </w:p>
  </w:comment>
  <w:comment w:id="41" w:author="Lisa Steiger" w:date="2015-10-30T12:19:00Z" w:initials="LS">
    <w:p w14:paraId="083AB19E" w14:textId="46EFCD40" w:rsidR="007976CF" w:rsidRDefault="007976CF">
      <w:pPr>
        <w:pStyle w:val="CommentText"/>
      </w:pPr>
      <w:r>
        <w:rPr>
          <w:rStyle w:val="CommentReference"/>
        </w:rPr>
        <w:annotationRef/>
      </w:r>
      <w:r>
        <w:t xml:space="preserve">Both? It only lists one this </w:t>
      </w:r>
    </w:p>
  </w:comment>
  <w:comment w:id="44" w:author="Lisa Steiger" w:date="2015-10-30T12:20:00Z" w:initials="LS">
    <w:p w14:paraId="2AA89D9C" w14:textId="6C08C5BB" w:rsidR="007976CF" w:rsidRDefault="007976CF">
      <w:pPr>
        <w:pStyle w:val="CommentText"/>
      </w:pPr>
      <w:r>
        <w:rPr>
          <w:rStyle w:val="CommentReference"/>
        </w:rPr>
        <w:annotationRef/>
      </w:r>
      <w:r>
        <w:t xml:space="preserve">Maybe a bit repetitive with introductory Databrary sentence. </w:t>
      </w:r>
    </w:p>
  </w:comment>
  <w:comment w:id="56" w:author="Lisa Steiger" w:date="2015-10-30T12:30:00Z" w:initials="LS">
    <w:p w14:paraId="2F35BE56" w14:textId="6DA6E3EF" w:rsidR="007976CF" w:rsidRDefault="007976CF">
      <w:pPr>
        <w:pStyle w:val="CommentText"/>
      </w:pPr>
      <w:r>
        <w:rPr>
          <w:rStyle w:val="CommentReference"/>
        </w:rPr>
        <w:annotationRef/>
      </w:r>
      <w:r>
        <w:t>There is more to say here: they hardly even think about their own workflows. “Workflow? What’s a workflow? Data management? Yeah we have a server and a spreadsheet somewhere”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D90F0" w14:textId="77777777" w:rsidR="007976CF" w:rsidRDefault="007976CF">
      <w:pPr>
        <w:spacing w:line="240" w:lineRule="auto"/>
      </w:pPr>
      <w:r>
        <w:separator/>
      </w:r>
    </w:p>
  </w:endnote>
  <w:endnote w:type="continuationSeparator" w:id="0">
    <w:p w14:paraId="01880EF4" w14:textId="77777777" w:rsidR="007976CF" w:rsidRDefault="00797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DejaVu Sans">
    <w:altName w:val="Times New Roman"/>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71C5F" w14:textId="77777777" w:rsidR="007976CF" w:rsidRDefault="007976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751615" w14:textId="77777777" w:rsidR="007976CF" w:rsidRDefault="007976CF">
      <w:pPr>
        <w:spacing w:line="240" w:lineRule="auto"/>
      </w:pPr>
      <w:r>
        <w:separator/>
      </w:r>
    </w:p>
  </w:footnote>
  <w:footnote w:type="continuationSeparator" w:id="0">
    <w:p w14:paraId="104B4969" w14:textId="77777777" w:rsidR="007976CF" w:rsidRDefault="007976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B7FED" w14:textId="77777777" w:rsidR="007976CF" w:rsidRDefault="007976CF">
    <w:pPr>
      <w:pStyle w:val="Header"/>
      <w:ind w:right="360"/>
      <w:rPr>
        <w:rFonts w:ascii="Times New Roman" w:hAnsi="Times New Roman" w:cs="Times New Roman"/>
        <w:sz w:val="24"/>
        <w:szCs w:val="24"/>
      </w:rPr>
    </w:pPr>
    <w:r>
      <w:rPr>
        <w:rFonts w:ascii="Times New Roman" w:hAnsi="Times New Roman" w:cs="Times New Roman"/>
        <w:sz w:val="24"/>
        <w:szCs w:val="24"/>
      </w:rPr>
      <w:t>Gordon, Steiger, &amp; Adolph V1</w:t>
    </w:r>
    <w:r>
      <w:rPr>
        <w:noProof/>
      </w:rPr>
      <mc:AlternateContent>
        <mc:Choice Requires="wps">
          <w:drawing>
            <wp:anchor distT="0" distB="0" distL="114300" distR="114300" simplePos="0" relativeHeight="7" behindDoc="1" locked="0" layoutInCell="1" allowOverlap="1" wp14:anchorId="15C68993" wp14:editId="7C987B01">
              <wp:simplePos x="0" y="0"/>
              <wp:positionH relativeFrom="column">
                <wp:align>right</wp:align>
              </wp:positionH>
              <wp:positionV relativeFrom="paragraph">
                <wp:posOffset>635</wp:posOffset>
              </wp:positionV>
              <wp:extent cx="198755" cy="203835"/>
              <wp:effectExtent l="0" t="0" r="0" b="0"/>
              <wp:wrapSquare wrapText="bothSides"/>
              <wp:docPr id="1" name=""/>
              <wp:cNvGraphicFramePr/>
              <a:graphic xmlns:a="http://schemas.openxmlformats.org/drawingml/2006/main">
                <a:graphicData uri="http://schemas.microsoft.com/office/word/2010/wordprocessingShape">
                  <wps:wsp>
                    <wps:cNvSpPr txBox="1"/>
                    <wps:spPr>
                      <a:xfrm>
                        <a:off x="0" y="0"/>
                        <a:ext cx="198755" cy="203835"/>
                      </a:xfrm>
                      <a:prstGeom prst="rect">
                        <a:avLst/>
                      </a:prstGeom>
                      <a:ln w="635">
                        <a:solidFill>
                          <a:srgbClr val="000000"/>
                        </a:solidFill>
                      </a:ln>
                    </wps:spPr>
                    <wps:txbx>
                      <w:txbxContent>
                        <w:p w14:paraId="00B3D4D2" w14:textId="77777777" w:rsidR="007976CF" w:rsidRDefault="007976CF">
                          <w:pPr>
                            <w:pStyle w:val="Header"/>
                          </w:pPr>
                          <w:r>
                            <w:fldChar w:fldCharType="begin"/>
                          </w:r>
                          <w:r>
                            <w:instrText>PAGE</w:instrText>
                          </w:r>
                          <w:r>
                            <w:fldChar w:fldCharType="separate"/>
                          </w:r>
                          <w:r w:rsidR="00F158C1">
                            <w:rPr>
                              <w:noProof/>
                            </w:rPr>
                            <w:t>3</w:t>
                          </w:r>
                          <w:r>
                            <w:fldChar w:fldCharType="end"/>
                          </w:r>
                        </w:p>
                      </w:txbxContent>
                    </wps:txbx>
                    <wps:bodyPr lIns="91440" tIns="45720" rIns="91440" bIns="45720" anchor="t">
                      <a:noAutofit/>
                    </wps:bodyPr>
                  </wps:wsp>
                </a:graphicData>
              </a:graphic>
            </wp:anchor>
          </w:drawing>
        </mc:Choice>
        <mc:Fallback>
          <w:pict>
            <v:rect strokecolor="#000000" strokeweight="0pt" style="position:absolute;rotation:0;width:15.65pt;height:16.05pt;mso-wrap-distance-left:9pt;mso-wrap-distance-right:9pt;mso-wrap-distance-top:0pt;mso-wrap-distance-bottom:0pt;margin-top:0.05pt;mso-position-vertical-relative:text;margin-left:443.35pt;mso-position-horizontal:right;mso-position-horizontal-relative:text">
              <v:textbox>
                <w:txbxContent>
                  <w:p>
                    <w:pPr>
                      <w:pStyle w:val="Header"/>
                      <w:rPr/>
                    </w:pPr>
                    <w:r>
                      <w:rPr/>
                      <w:fldChar w:fldCharType="begin"/>
                    </w:r>
                    <w:r>
                      <w:instrText> PAGE </w:instrText>
                    </w:r>
                    <w:r>
                      <w:fldChar w:fldCharType="separate"/>
                    </w:r>
                    <w:r>
                      <w:t>6</w:t>
                    </w:r>
                    <w:r>
                      <w:fldChar w:fldCharType="end"/>
                    </w:r>
                  </w:p>
                </w:txbxContent>
              </v:textbox>
              <w10:wrap type="squar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81BDD"/>
    <w:rsid w:val="00031B7A"/>
    <w:rsid w:val="0009560A"/>
    <w:rsid w:val="00154448"/>
    <w:rsid w:val="00176C07"/>
    <w:rsid w:val="00255BEB"/>
    <w:rsid w:val="00264E7B"/>
    <w:rsid w:val="002C000F"/>
    <w:rsid w:val="00302129"/>
    <w:rsid w:val="003235FA"/>
    <w:rsid w:val="005264F0"/>
    <w:rsid w:val="00581BDD"/>
    <w:rsid w:val="00601646"/>
    <w:rsid w:val="007530E0"/>
    <w:rsid w:val="007959C4"/>
    <w:rsid w:val="007976CF"/>
    <w:rsid w:val="00877177"/>
    <w:rsid w:val="00973B2E"/>
    <w:rsid w:val="00A97155"/>
    <w:rsid w:val="00CB5A9F"/>
    <w:rsid w:val="00E646C5"/>
    <w:rsid w:val="00F158C1"/>
    <w:rsid w:val="00FA19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70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162"/>
    <w:pPr>
      <w:suppressAutoHyphens/>
    </w:pPr>
    <w:rPr>
      <w:sz w:val="22"/>
    </w:rPr>
  </w:style>
  <w:style w:type="paragraph" w:styleId="Heading1">
    <w:name w:val="heading 1"/>
    <w:basedOn w:val="Heading"/>
    <w:qFormat/>
    <w:rsid w:val="00161162"/>
    <w:pPr>
      <w:keepLines/>
      <w:widowControl w:val="0"/>
      <w:spacing w:before="200"/>
      <w:contextualSpacing/>
      <w:outlineLvl w:val="0"/>
    </w:pPr>
    <w:rPr>
      <w:rFonts w:ascii="Trebuchet MS" w:eastAsia="Trebuchet MS" w:hAnsi="Trebuchet MS" w:cs="Trebuchet MS"/>
      <w:sz w:val="32"/>
      <w:szCs w:val="32"/>
    </w:rPr>
  </w:style>
  <w:style w:type="paragraph" w:styleId="Heading2">
    <w:name w:val="heading 2"/>
    <w:basedOn w:val="Heading"/>
    <w:qFormat/>
    <w:rsid w:val="00161162"/>
    <w:pPr>
      <w:keepLines/>
      <w:widowControl w:val="0"/>
      <w:spacing w:before="200"/>
      <w:contextualSpacing/>
      <w:outlineLvl w:val="1"/>
    </w:pPr>
    <w:rPr>
      <w:rFonts w:ascii="Trebuchet MS" w:eastAsia="Trebuchet MS" w:hAnsi="Trebuchet MS" w:cs="Trebuchet MS"/>
      <w:b/>
      <w:sz w:val="26"/>
      <w:szCs w:val="26"/>
    </w:rPr>
  </w:style>
  <w:style w:type="paragraph" w:styleId="Heading3">
    <w:name w:val="heading 3"/>
    <w:basedOn w:val="Heading"/>
    <w:qFormat/>
    <w:rsid w:val="00161162"/>
    <w:pPr>
      <w:keepLines/>
      <w:widowControl w:val="0"/>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Heading"/>
    <w:qFormat/>
    <w:rsid w:val="00161162"/>
    <w:pPr>
      <w:keepLines/>
      <w:widowControl w:val="0"/>
      <w:spacing w:before="160"/>
      <w:contextualSpacing/>
      <w:outlineLvl w:val="3"/>
    </w:pPr>
    <w:rPr>
      <w:rFonts w:ascii="Trebuchet MS" w:eastAsia="Trebuchet MS" w:hAnsi="Trebuchet MS" w:cs="Trebuchet MS"/>
      <w:color w:val="666666"/>
      <w:u w:val="single"/>
    </w:rPr>
  </w:style>
  <w:style w:type="paragraph" w:styleId="Heading5">
    <w:name w:val="heading 5"/>
    <w:basedOn w:val="Heading"/>
    <w:qFormat/>
    <w:rsid w:val="00161162"/>
    <w:pPr>
      <w:keepLines/>
      <w:widowControl w:val="0"/>
      <w:spacing w:before="160"/>
      <w:contextualSpacing/>
      <w:outlineLvl w:val="4"/>
    </w:pPr>
    <w:rPr>
      <w:rFonts w:ascii="Trebuchet MS" w:eastAsia="Trebuchet MS" w:hAnsi="Trebuchet MS" w:cs="Trebuchet MS"/>
      <w:color w:val="666666"/>
    </w:rPr>
  </w:style>
  <w:style w:type="paragraph" w:styleId="Heading6">
    <w:name w:val="heading 6"/>
    <w:basedOn w:val="Heading"/>
    <w:qFormat/>
    <w:rsid w:val="00161162"/>
    <w:pPr>
      <w:keepLines/>
      <w:widowControl w:val="0"/>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C32E89"/>
    <w:rPr>
      <w:sz w:val="18"/>
      <w:szCs w:val="18"/>
    </w:rPr>
  </w:style>
  <w:style w:type="character" w:customStyle="1" w:styleId="CommentTextChar">
    <w:name w:val="Comment Text Char"/>
    <w:basedOn w:val="DefaultParagraphFont"/>
    <w:link w:val="CommentText"/>
    <w:uiPriority w:val="99"/>
    <w:semiHidden/>
    <w:qFormat/>
    <w:rsid w:val="00C32E89"/>
    <w:rPr>
      <w:sz w:val="24"/>
      <w:szCs w:val="24"/>
    </w:rPr>
  </w:style>
  <w:style w:type="character" w:customStyle="1" w:styleId="CommentSubjectChar">
    <w:name w:val="Comment Subject Char"/>
    <w:basedOn w:val="CommentTextChar"/>
    <w:link w:val="CommentSubject"/>
    <w:uiPriority w:val="99"/>
    <w:semiHidden/>
    <w:qFormat/>
    <w:rsid w:val="00C32E89"/>
    <w:rPr>
      <w:b/>
      <w:bCs/>
      <w:sz w:val="20"/>
      <w:szCs w:val="20"/>
    </w:rPr>
  </w:style>
  <w:style w:type="character" w:customStyle="1" w:styleId="BalloonTextChar">
    <w:name w:val="Balloon Text Char"/>
    <w:basedOn w:val="DefaultParagraphFont"/>
    <w:link w:val="BalloonText"/>
    <w:uiPriority w:val="99"/>
    <w:semiHidden/>
    <w:qFormat/>
    <w:rsid w:val="00C32E89"/>
    <w:rPr>
      <w:rFonts w:ascii="Lucida Grande" w:hAnsi="Lucida Grande" w:cs="Lucida Grande"/>
      <w:sz w:val="18"/>
      <w:szCs w:val="18"/>
    </w:rPr>
  </w:style>
  <w:style w:type="character" w:customStyle="1" w:styleId="HeaderChar">
    <w:name w:val="Header Char"/>
    <w:basedOn w:val="DefaultParagraphFont"/>
    <w:link w:val="Header"/>
    <w:uiPriority w:val="99"/>
    <w:qFormat/>
    <w:rsid w:val="00C26F04"/>
  </w:style>
  <w:style w:type="character" w:customStyle="1" w:styleId="FooterChar">
    <w:name w:val="Footer Char"/>
    <w:basedOn w:val="DefaultParagraphFont"/>
    <w:link w:val="Footer"/>
    <w:uiPriority w:val="99"/>
    <w:qFormat/>
    <w:rsid w:val="00C26F04"/>
  </w:style>
  <w:style w:type="character" w:styleId="PageNumber">
    <w:name w:val="page number"/>
    <w:basedOn w:val="DefaultParagraphFont"/>
    <w:uiPriority w:val="99"/>
    <w:semiHidden/>
    <w:unhideWhenUsed/>
    <w:qFormat/>
    <w:rsid w:val="006D2E37"/>
  </w:style>
  <w:style w:type="paragraph" w:customStyle="1" w:styleId="Heading">
    <w:name w:val="Heading"/>
    <w:basedOn w:val="Normal"/>
    <w:next w:val="TextBody"/>
    <w:qFormat/>
    <w:rsid w:val="00361BA2"/>
    <w:pPr>
      <w:keepNext/>
      <w:spacing w:before="240" w:after="120"/>
    </w:pPr>
    <w:rPr>
      <w:rFonts w:ascii="DejaVu Sans" w:eastAsia="DejaVu Sans" w:hAnsi="DejaVu Sans" w:cs="DejaVu Sans"/>
      <w:sz w:val="28"/>
      <w:szCs w:val="28"/>
    </w:rPr>
  </w:style>
  <w:style w:type="paragraph" w:customStyle="1" w:styleId="TextBody">
    <w:name w:val="Text Body"/>
    <w:basedOn w:val="Normal"/>
    <w:rsid w:val="00361BA2"/>
    <w:pPr>
      <w:spacing w:after="140" w:line="288" w:lineRule="auto"/>
    </w:pPr>
  </w:style>
  <w:style w:type="paragraph" w:styleId="List">
    <w:name w:val="List"/>
    <w:basedOn w:val="TextBody"/>
    <w:rsid w:val="00361BA2"/>
  </w:style>
  <w:style w:type="paragraph" w:styleId="Caption">
    <w:name w:val="caption"/>
    <w:basedOn w:val="Normal"/>
    <w:qFormat/>
    <w:rsid w:val="00361BA2"/>
    <w:pPr>
      <w:suppressLineNumbers/>
      <w:spacing w:before="120" w:after="120"/>
    </w:pPr>
    <w:rPr>
      <w:i/>
      <w:iCs/>
      <w:sz w:val="24"/>
      <w:szCs w:val="24"/>
    </w:rPr>
  </w:style>
  <w:style w:type="paragraph" w:customStyle="1" w:styleId="Index">
    <w:name w:val="Index"/>
    <w:basedOn w:val="Normal"/>
    <w:qFormat/>
    <w:rsid w:val="00361BA2"/>
    <w:pPr>
      <w:suppressLineNumbers/>
    </w:pPr>
  </w:style>
  <w:style w:type="paragraph" w:customStyle="1" w:styleId="LO-normal">
    <w:name w:val="LO-normal"/>
    <w:qFormat/>
    <w:rsid w:val="00161162"/>
    <w:pPr>
      <w:suppressAutoHyphens/>
    </w:pPr>
    <w:rPr>
      <w:sz w:val="22"/>
    </w:rPr>
  </w:style>
  <w:style w:type="paragraph" w:styleId="Title">
    <w:name w:val="Title"/>
    <w:basedOn w:val="LO-normal"/>
    <w:qFormat/>
    <w:rsid w:val="00161162"/>
    <w:pPr>
      <w:keepNext/>
      <w:keepLines/>
      <w:contextualSpacing/>
    </w:pPr>
    <w:rPr>
      <w:rFonts w:ascii="Trebuchet MS" w:eastAsia="Trebuchet MS" w:hAnsi="Trebuchet MS" w:cs="Trebuchet MS"/>
      <w:sz w:val="42"/>
      <w:szCs w:val="42"/>
    </w:rPr>
  </w:style>
  <w:style w:type="paragraph" w:styleId="Subtitle">
    <w:name w:val="Subtitle"/>
    <w:basedOn w:val="LO-normal"/>
    <w:qFormat/>
    <w:rsid w:val="00161162"/>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qFormat/>
    <w:rsid w:val="00C32E89"/>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C32E89"/>
    <w:rPr>
      <w:b/>
      <w:bCs/>
      <w:sz w:val="20"/>
      <w:szCs w:val="20"/>
    </w:rPr>
  </w:style>
  <w:style w:type="paragraph" w:styleId="Revision">
    <w:name w:val="Revision"/>
    <w:uiPriority w:val="99"/>
    <w:semiHidden/>
    <w:qFormat/>
    <w:rsid w:val="00C32E89"/>
    <w:pPr>
      <w:suppressAutoHyphens/>
      <w:spacing w:line="240" w:lineRule="auto"/>
    </w:pPr>
    <w:rPr>
      <w:sz w:val="22"/>
    </w:rPr>
  </w:style>
  <w:style w:type="paragraph" w:styleId="BalloonText">
    <w:name w:val="Balloon Text"/>
    <w:basedOn w:val="Normal"/>
    <w:link w:val="BalloonTextChar"/>
    <w:uiPriority w:val="99"/>
    <w:semiHidden/>
    <w:unhideWhenUsed/>
    <w:qFormat/>
    <w:rsid w:val="00C32E89"/>
    <w:pPr>
      <w:spacing w:line="240" w:lineRule="auto"/>
    </w:pPr>
    <w:rPr>
      <w:rFonts w:ascii="Lucida Grande" w:hAnsi="Lucida Grande" w:cs="Lucida Grande"/>
      <w:sz w:val="18"/>
      <w:szCs w:val="18"/>
    </w:rPr>
  </w:style>
  <w:style w:type="paragraph" w:customStyle="1" w:styleId="Quotations">
    <w:name w:val="Quotations"/>
    <w:basedOn w:val="Normal"/>
    <w:qFormat/>
    <w:rsid w:val="00361BA2"/>
  </w:style>
  <w:style w:type="paragraph" w:styleId="Header">
    <w:name w:val="header"/>
    <w:basedOn w:val="Normal"/>
    <w:link w:val="HeaderChar"/>
    <w:uiPriority w:val="99"/>
    <w:unhideWhenUsed/>
    <w:rsid w:val="00C26F04"/>
    <w:pPr>
      <w:tabs>
        <w:tab w:val="center" w:pos="4320"/>
        <w:tab w:val="right" w:pos="8640"/>
      </w:tabs>
      <w:spacing w:line="240" w:lineRule="auto"/>
    </w:pPr>
  </w:style>
  <w:style w:type="paragraph" w:styleId="Footer">
    <w:name w:val="footer"/>
    <w:basedOn w:val="Normal"/>
    <w:link w:val="FooterChar"/>
    <w:uiPriority w:val="99"/>
    <w:unhideWhenUsed/>
    <w:rsid w:val="00C26F04"/>
    <w:pPr>
      <w:tabs>
        <w:tab w:val="center" w:pos="4320"/>
        <w:tab w:val="right" w:pos="8640"/>
      </w:tabs>
      <w:spacing w:line="240" w:lineRule="auto"/>
    </w:pPr>
  </w:style>
  <w:style w:type="paragraph" w:customStyle="1" w:styleId="FrameContents">
    <w:name w:val="Frame Contents"/>
    <w:basedOn w:val="Normal"/>
    <w:qFormat/>
    <w:rsid w:val="00361BA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2346</Words>
  <Characters>13373</Characters>
  <Application>Microsoft Macintosh Word</Application>
  <DocSecurity>0</DocSecurity>
  <Lines>111</Lines>
  <Paragraphs>31</Paragraphs>
  <ScaleCrop>false</ScaleCrop>
  <Company>databrary</Company>
  <LinksUpToDate>false</LinksUpToDate>
  <CharactersWithSpaces>15688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Adolph</dc:creator>
  <cp:lastModifiedBy>Lisa Steiger</cp:lastModifiedBy>
  <cp:revision>95</cp:revision>
  <dcterms:created xsi:type="dcterms:W3CDTF">2015-10-26T03:34:00Z</dcterms:created>
  <dcterms:modified xsi:type="dcterms:W3CDTF">2015-10-30T16:42:00Z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databrary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