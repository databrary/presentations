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E0D56" w14:textId="77777777" w:rsidR="00D70D37" w:rsidRPr="00481ACE" w:rsidRDefault="00A235FD" w:rsidP="00481ACE">
      <w:pPr>
        <w:pStyle w:val="Heading1"/>
        <w:spacing w:before="0" w:after="180" w:line="480" w:lineRule="auto"/>
        <w:jc w:val="center"/>
        <w:rPr>
          <w:rFonts w:ascii="Times New Roman" w:hAnsi="Times New Roman" w:cs="Arial"/>
          <w:b w:val="0"/>
          <w:bCs w:val="0"/>
          <w:color w:val="000000"/>
          <w:sz w:val="24"/>
          <w:szCs w:val="24"/>
        </w:rPr>
      </w:pPr>
      <w:r w:rsidRPr="00481ACE">
        <w:rPr>
          <w:rFonts w:ascii="Times New Roman" w:hAnsi="Times New Roman" w:cs="Arial"/>
          <w:b w:val="0"/>
          <w:bCs w:val="0"/>
          <w:color w:val="000000"/>
          <w:sz w:val="24"/>
          <w:szCs w:val="24"/>
        </w:rPr>
        <w:t xml:space="preserve">Researcher-library </w:t>
      </w:r>
      <w:r w:rsidR="0081671F" w:rsidRPr="00481ACE">
        <w:rPr>
          <w:rFonts w:ascii="Times New Roman" w:hAnsi="Times New Roman" w:cs="Arial"/>
          <w:b w:val="0"/>
          <w:bCs w:val="0"/>
          <w:color w:val="000000"/>
          <w:sz w:val="24"/>
          <w:szCs w:val="24"/>
        </w:rPr>
        <w:t>collaborations</w:t>
      </w:r>
      <w:r w:rsidRPr="00481ACE">
        <w:rPr>
          <w:rFonts w:ascii="Times New Roman" w:hAnsi="Times New Roman" w:cs="Arial"/>
          <w:b w:val="0"/>
          <w:bCs w:val="0"/>
          <w:color w:val="000000"/>
          <w:sz w:val="24"/>
          <w:szCs w:val="24"/>
        </w:rPr>
        <w:t>: Data repositories as a service for researchers</w:t>
      </w:r>
    </w:p>
    <w:p w14:paraId="62927D92" w14:textId="77777777" w:rsidR="00D70D37" w:rsidRPr="00481ACE" w:rsidRDefault="00A235FD" w:rsidP="00481ACE">
      <w:pPr>
        <w:pStyle w:val="Heading2"/>
        <w:spacing w:before="0" w:after="180" w:line="480" w:lineRule="auto"/>
        <w:jc w:val="center"/>
        <w:rPr>
          <w:rFonts w:ascii="Times New Roman" w:hAnsi="Times New Roman" w:cs="Arial"/>
          <w:color w:val="000000"/>
          <w:sz w:val="24"/>
          <w:szCs w:val="24"/>
        </w:rPr>
      </w:pPr>
      <w:bookmarkStart w:id="0" w:name="introduction"/>
      <w:bookmarkEnd w:id="0"/>
      <w:r w:rsidRPr="00481ACE">
        <w:rPr>
          <w:rFonts w:ascii="Times New Roman" w:hAnsi="Times New Roman" w:cs="Arial"/>
          <w:color w:val="000000"/>
          <w:sz w:val="24"/>
          <w:szCs w:val="24"/>
        </w:rPr>
        <w:t>Introduction</w:t>
      </w:r>
    </w:p>
    <w:p w14:paraId="28E8485F" w14:textId="23C5F27E"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Databrary (2015a) is a </w:t>
      </w:r>
      <w:r w:rsidR="002367F5" w:rsidRPr="00481ACE">
        <w:rPr>
          <w:rFonts w:ascii="Times New Roman" w:hAnsi="Times New Roman"/>
        </w:rPr>
        <w:t xml:space="preserve">web-based </w:t>
      </w:r>
      <w:r w:rsidR="00E33F8B" w:rsidRPr="00481ACE">
        <w:rPr>
          <w:rFonts w:ascii="Times New Roman" w:hAnsi="Times New Roman"/>
        </w:rPr>
        <w:t xml:space="preserve">domain </w:t>
      </w:r>
      <w:r w:rsidRPr="00481ACE">
        <w:rPr>
          <w:rFonts w:ascii="Times New Roman" w:hAnsi="Times New Roman"/>
        </w:rPr>
        <w:t xml:space="preserve">repository for storing and sharing videos collected as raw data </w:t>
      </w:r>
      <w:r w:rsidR="006A3C1D" w:rsidRPr="00481ACE">
        <w:rPr>
          <w:rFonts w:ascii="Times New Roman" w:hAnsi="Times New Roman"/>
        </w:rPr>
        <w:t>for</w:t>
      </w:r>
      <w:r w:rsidRPr="00481ACE">
        <w:rPr>
          <w:rFonts w:ascii="Times New Roman" w:hAnsi="Times New Roman"/>
        </w:rPr>
        <w:t xml:space="preserve"> research </w:t>
      </w:r>
      <w:r w:rsidR="00222F9E" w:rsidRPr="00481ACE">
        <w:rPr>
          <w:rFonts w:ascii="Times New Roman" w:hAnsi="Times New Roman"/>
        </w:rPr>
        <w:t xml:space="preserve">on </w:t>
      </w:r>
      <w:r w:rsidR="006A3C1D" w:rsidRPr="00481ACE">
        <w:rPr>
          <w:rFonts w:ascii="Times New Roman" w:hAnsi="Times New Roman"/>
        </w:rPr>
        <w:t xml:space="preserve">child </w:t>
      </w:r>
      <w:r w:rsidR="001857ED" w:rsidRPr="00481ACE">
        <w:rPr>
          <w:rFonts w:ascii="Times New Roman" w:hAnsi="Times New Roman"/>
        </w:rPr>
        <w:t xml:space="preserve">development and </w:t>
      </w:r>
      <w:r w:rsidR="006A3C1D" w:rsidRPr="00481ACE">
        <w:rPr>
          <w:rFonts w:ascii="Times New Roman" w:hAnsi="Times New Roman"/>
        </w:rPr>
        <w:t>learning</w:t>
      </w:r>
      <w:r w:rsidR="0079767B">
        <w:rPr>
          <w:rFonts w:ascii="Times New Roman" w:hAnsi="Times New Roman"/>
        </w:rPr>
        <w:t xml:space="preserve">.  </w:t>
      </w:r>
      <w:r w:rsidR="00E33F8B" w:rsidRPr="00481ACE">
        <w:rPr>
          <w:rFonts w:ascii="Times New Roman" w:hAnsi="Times New Roman"/>
        </w:rPr>
        <w:t xml:space="preserve">Databrary </w:t>
      </w:r>
      <w:r w:rsidR="005C1FB7" w:rsidRPr="00481ACE">
        <w:rPr>
          <w:rFonts w:ascii="Times New Roman" w:hAnsi="Times New Roman"/>
        </w:rPr>
        <w:t>is</w:t>
      </w:r>
      <w:r w:rsidR="00E33F8B" w:rsidRPr="00481ACE">
        <w:rPr>
          <w:rFonts w:ascii="Times New Roman" w:hAnsi="Times New Roman"/>
        </w:rPr>
        <w:t xml:space="preserve"> designed to meet researchers’ needs</w:t>
      </w:r>
      <w:r w:rsidR="005C1FB7" w:rsidRPr="00481ACE">
        <w:rPr>
          <w:rFonts w:ascii="Times New Roman" w:hAnsi="Times New Roman"/>
        </w:rPr>
        <w:t>, not as an isolated project initiated by the university library or central IT department</w:t>
      </w:r>
      <w:r w:rsidR="0079767B">
        <w:rPr>
          <w:rFonts w:ascii="Times New Roman" w:hAnsi="Times New Roman"/>
        </w:rPr>
        <w:t xml:space="preserve">.  </w:t>
      </w:r>
      <w:r w:rsidR="005C1FB7" w:rsidRPr="00481ACE">
        <w:rPr>
          <w:rFonts w:ascii="Times New Roman" w:hAnsi="Times New Roman"/>
        </w:rPr>
        <w:t xml:space="preserve">The focus is </w:t>
      </w:r>
      <w:r w:rsidR="00E33F8B" w:rsidRPr="00481ACE">
        <w:rPr>
          <w:rFonts w:ascii="Times New Roman" w:hAnsi="Times New Roman"/>
        </w:rPr>
        <w:t>on a specific scholarly domain, the developmental and learning sciences, and on a particular data type—video</w:t>
      </w:r>
      <w:r w:rsidR="0079767B">
        <w:rPr>
          <w:rFonts w:ascii="Times New Roman" w:hAnsi="Times New Roman"/>
        </w:rPr>
        <w:t xml:space="preserve">.  </w:t>
      </w:r>
    </w:p>
    <w:p w14:paraId="722D216D" w14:textId="044316C1" w:rsidR="000F6DD0" w:rsidRPr="00481ACE" w:rsidRDefault="001A18E1" w:rsidP="00481ACE">
      <w:pPr>
        <w:pStyle w:val="paragraph"/>
        <w:spacing w:line="480" w:lineRule="auto"/>
        <w:rPr>
          <w:rFonts w:ascii="Times New Roman" w:hAnsi="Times New Roman"/>
        </w:rPr>
      </w:pPr>
      <w:r w:rsidRPr="00481ACE">
        <w:rPr>
          <w:rFonts w:ascii="Times New Roman" w:hAnsi="Times New Roman"/>
        </w:rPr>
        <w:t xml:space="preserve">Databrary has already </w:t>
      </w:r>
      <w:r w:rsidR="00DC46B6" w:rsidRPr="00481ACE">
        <w:rPr>
          <w:rFonts w:ascii="Times New Roman" w:hAnsi="Times New Roman"/>
        </w:rPr>
        <w:t>enjoyed some level of success</w:t>
      </w:r>
      <w:r w:rsidR="0079767B">
        <w:rPr>
          <w:rFonts w:ascii="Times New Roman" w:hAnsi="Times New Roman"/>
        </w:rPr>
        <w:t xml:space="preserve">.  </w:t>
      </w:r>
      <w:r w:rsidR="006A3C1D" w:rsidRPr="00481ACE">
        <w:rPr>
          <w:rFonts w:ascii="Times New Roman" w:hAnsi="Times New Roman"/>
        </w:rPr>
        <w:t xml:space="preserve">Initial </w:t>
      </w:r>
      <w:r w:rsidR="002367F5" w:rsidRPr="00481ACE">
        <w:rPr>
          <w:rFonts w:ascii="Times New Roman" w:hAnsi="Times New Roman"/>
        </w:rPr>
        <w:t>funding</w:t>
      </w:r>
      <w:r w:rsidR="006A3C1D" w:rsidRPr="00481ACE">
        <w:rPr>
          <w:rFonts w:ascii="Times New Roman" w:hAnsi="Times New Roman"/>
        </w:rPr>
        <w:t xml:space="preserve"> for </w:t>
      </w:r>
      <w:r w:rsidR="005C1FB7" w:rsidRPr="00481ACE">
        <w:rPr>
          <w:rFonts w:ascii="Times New Roman" w:hAnsi="Times New Roman"/>
        </w:rPr>
        <w:t>Databrary</w:t>
      </w:r>
      <w:r w:rsidR="00A235FD" w:rsidRPr="00481ACE">
        <w:rPr>
          <w:rFonts w:ascii="Times New Roman" w:hAnsi="Times New Roman"/>
        </w:rPr>
        <w:t xml:space="preserve"> </w:t>
      </w:r>
      <w:r w:rsidR="006A3C1D" w:rsidRPr="00481ACE">
        <w:rPr>
          <w:rFonts w:ascii="Times New Roman" w:hAnsi="Times New Roman"/>
        </w:rPr>
        <w:t xml:space="preserve">was provided by </w:t>
      </w:r>
      <w:r w:rsidR="00A235FD" w:rsidRPr="00481ACE">
        <w:rPr>
          <w:rFonts w:ascii="Times New Roman" w:hAnsi="Times New Roman"/>
        </w:rPr>
        <w:t>the National Science Foundation (BCS-1238599) and the National Institute of Child Health and Human Development (U01-HD-076595)</w:t>
      </w:r>
      <w:r w:rsidR="0079767B">
        <w:rPr>
          <w:rFonts w:ascii="Times New Roman" w:hAnsi="Times New Roman"/>
        </w:rPr>
        <w:t xml:space="preserve">.  </w:t>
      </w:r>
      <w:r w:rsidR="00A235FD" w:rsidRPr="00481ACE">
        <w:rPr>
          <w:rFonts w:ascii="Times New Roman" w:hAnsi="Times New Roman"/>
        </w:rPr>
        <w:t xml:space="preserve">New York University (NYU) hosts the </w:t>
      </w:r>
      <w:r w:rsidR="002367F5" w:rsidRPr="00481ACE">
        <w:rPr>
          <w:rFonts w:ascii="Times New Roman" w:hAnsi="Times New Roman"/>
        </w:rPr>
        <w:t xml:space="preserve">repository </w:t>
      </w:r>
      <w:r w:rsidR="00A235FD" w:rsidRPr="00481ACE">
        <w:rPr>
          <w:rFonts w:ascii="Times New Roman" w:hAnsi="Times New Roman"/>
        </w:rPr>
        <w:t>and its staff, with additional support from The Pennsylvania State University</w:t>
      </w:r>
      <w:r w:rsidR="0079767B">
        <w:rPr>
          <w:rFonts w:ascii="Times New Roman" w:hAnsi="Times New Roman"/>
        </w:rPr>
        <w:t xml:space="preserve">.  </w:t>
      </w:r>
      <w:r w:rsidR="00A235FD" w:rsidRPr="00481ACE">
        <w:rPr>
          <w:rFonts w:ascii="Times New Roman" w:hAnsi="Times New Roman"/>
        </w:rPr>
        <w:t>Databrary began accepting contributions in early 2014 and opened for general use in October 2014</w:t>
      </w:r>
      <w:r w:rsidR="0079767B">
        <w:rPr>
          <w:rFonts w:ascii="Times New Roman" w:hAnsi="Times New Roman"/>
        </w:rPr>
        <w:t xml:space="preserve">.  </w:t>
      </w:r>
      <w:r w:rsidR="00A235FD" w:rsidRPr="00481ACE">
        <w:rPr>
          <w:rFonts w:ascii="Times New Roman" w:hAnsi="Times New Roman"/>
        </w:rPr>
        <w:t xml:space="preserve">In less than a year of operation, the number of institutions with authorized users </w:t>
      </w:r>
      <w:r w:rsidR="002367F5" w:rsidRPr="00481ACE">
        <w:rPr>
          <w:rFonts w:ascii="Times New Roman" w:hAnsi="Times New Roman"/>
        </w:rPr>
        <w:t>grew</w:t>
      </w:r>
      <w:r w:rsidR="00A235FD" w:rsidRPr="00481ACE">
        <w:rPr>
          <w:rFonts w:ascii="Times New Roman" w:hAnsi="Times New Roman"/>
        </w:rPr>
        <w:t xml:space="preserve"> to </w:t>
      </w:r>
      <w:r w:rsidR="003B12A3">
        <w:rPr>
          <w:rFonts w:ascii="Times New Roman" w:hAnsi="Times New Roman"/>
        </w:rPr>
        <w:t>69</w:t>
      </w:r>
      <w:r w:rsidR="00A235FD" w:rsidRPr="00481ACE">
        <w:rPr>
          <w:rFonts w:ascii="Times New Roman" w:hAnsi="Times New Roman"/>
        </w:rPr>
        <w:t xml:space="preserve">, with </w:t>
      </w:r>
      <w:r w:rsidR="003B12A3">
        <w:rPr>
          <w:rFonts w:ascii="Times New Roman" w:hAnsi="Times New Roman"/>
        </w:rPr>
        <w:t>121</w:t>
      </w:r>
      <w:r w:rsidR="003B12A3" w:rsidRPr="00481ACE">
        <w:rPr>
          <w:rFonts w:ascii="Times New Roman" w:hAnsi="Times New Roman"/>
        </w:rPr>
        <w:t xml:space="preserve"> </w:t>
      </w:r>
      <w:r w:rsidR="00A235FD" w:rsidRPr="00481ACE">
        <w:rPr>
          <w:rFonts w:ascii="Times New Roman" w:hAnsi="Times New Roman"/>
        </w:rPr>
        <w:t>individual</w:t>
      </w:r>
      <w:r w:rsidR="003B12A3">
        <w:rPr>
          <w:rFonts w:ascii="Times New Roman" w:hAnsi="Times New Roman"/>
        </w:rPr>
        <w:t>, authorized</w:t>
      </w:r>
      <w:r w:rsidR="00A235FD" w:rsidRPr="00481ACE">
        <w:rPr>
          <w:rFonts w:ascii="Times New Roman" w:hAnsi="Times New Roman"/>
        </w:rPr>
        <w:t xml:space="preserve"> investigators from North America, Europe, South America, and Australia</w:t>
      </w:r>
      <w:r w:rsidR="0079767B">
        <w:rPr>
          <w:rFonts w:ascii="Times New Roman" w:hAnsi="Times New Roman"/>
        </w:rPr>
        <w:t xml:space="preserve">.  </w:t>
      </w:r>
      <w:r w:rsidR="00A235FD" w:rsidRPr="00481ACE">
        <w:rPr>
          <w:rFonts w:ascii="Times New Roman" w:hAnsi="Times New Roman"/>
        </w:rPr>
        <w:t>As of May 2015, 35 individual contributors representing 25 different universities have contributed video data or excerpts</w:t>
      </w:r>
      <w:r w:rsidR="001857ED" w:rsidRPr="00481ACE">
        <w:rPr>
          <w:rFonts w:ascii="Times New Roman" w:hAnsi="Times New Roman"/>
        </w:rPr>
        <w:t>, total</w:t>
      </w:r>
      <w:r w:rsidR="00481ACE" w:rsidRPr="00481ACE">
        <w:rPr>
          <w:rFonts w:ascii="Times New Roman" w:hAnsi="Times New Roman"/>
        </w:rPr>
        <w:t>ing</w:t>
      </w:r>
      <w:r w:rsidR="002374D1">
        <w:rPr>
          <w:rFonts w:ascii="Times New Roman" w:hAnsi="Times New Roman"/>
        </w:rPr>
        <w:t xml:space="preserve"> approximately</w:t>
      </w:r>
      <w:r w:rsidR="001857ED" w:rsidRPr="00D85760">
        <w:rPr>
          <w:rFonts w:ascii="Times New Roman" w:hAnsi="Times New Roman"/>
        </w:rPr>
        <w:t xml:space="preserve"> </w:t>
      </w:r>
      <w:r w:rsidR="00481ACE" w:rsidRPr="00481ACE">
        <w:rPr>
          <w:rFonts w:ascii="Times New Roman" w:hAnsi="Times New Roman"/>
        </w:rPr>
        <w:t>2700</w:t>
      </w:r>
      <w:r w:rsidR="001857ED" w:rsidRPr="00481ACE">
        <w:rPr>
          <w:rFonts w:ascii="Times New Roman" w:hAnsi="Times New Roman"/>
        </w:rPr>
        <w:t xml:space="preserve"> hours of video</w:t>
      </w:r>
      <w:r w:rsidR="0079767B">
        <w:rPr>
          <w:rFonts w:ascii="Times New Roman" w:hAnsi="Times New Roman"/>
        </w:rPr>
        <w:t>.</w:t>
      </w:r>
    </w:p>
    <w:p w14:paraId="48684649" w14:textId="22A0ED9B"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Most researchers </w:t>
      </w:r>
      <w:r w:rsidR="002F533B" w:rsidRPr="00481ACE">
        <w:rPr>
          <w:rFonts w:ascii="Times New Roman" w:hAnsi="Times New Roman"/>
        </w:rPr>
        <w:t>who study child learning and development</w:t>
      </w:r>
      <w:r w:rsidRPr="00481ACE">
        <w:rPr>
          <w:rFonts w:ascii="Times New Roman" w:hAnsi="Times New Roman"/>
        </w:rPr>
        <w:t xml:space="preserve"> collect video as raw data, but </w:t>
      </w:r>
      <w:r w:rsidR="00AC1892" w:rsidRPr="00481ACE">
        <w:rPr>
          <w:rFonts w:ascii="Times New Roman" w:hAnsi="Times New Roman"/>
        </w:rPr>
        <w:t>various</w:t>
      </w:r>
      <w:r w:rsidRPr="00481ACE">
        <w:rPr>
          <w:rFonts w:ascii="Times New Roman" w:hAnsi="Times New Roman"/>
        </w:rPr>
        <w:t xml:space="preserve"> barriers </w:t>
      </w:r>
      <w:r w:rsidR="00DC46B6" w:rsidRPr="00481ACE">
        <w:rPr>
          <w:rFonts w:ascii="Times New Roman" w:hAnsi="Times New Roman"/>
        </w:rPr>
        <w:t xml:space="preserve">have </w:t>
      </w:r>
      <w:r w:rsidR="00EA77F3" w:rsidRPr="00481ACE">
        <w:rPr>
          <w:rFonts w:ascii="Times New Roman" w:hAnsi="Times New Roman"/>
        </w:rPr>
        <w:t>prevent</w:t>
      </w:r>
      <w:r w:rsidR="00DC46B6" w:rsidRPr="00481ACE">
        <w:rPr>
          <w:rFonts w:ascii="Times New Roman" w:hAnsi="Times New Roman"/>
        </w:rPr>
        <w:t>ed</w:t>
      </w:r>
      <w:r w:rsidRPr="00481ACE">
        <w:rPr>
          <w:rFonts w:ascii="Times New Roman" w:hAnsi="Times New Roman"/>
        </w:rPr>
        <w:t xml:space="preserve"> </w:t>
      </w:r>
      <w:r w:rsidR="00DC46B6" w:rsidRPr="00481ACE">
        <w:rPr>
          <w:rFonts w:ascii="Times New Roman" w:hAnsi="Times New Roman"/>
        </w:rPr>
        <w:t>them</w:t>
      </w:r>
      <w:r w:rsidR="002F533B" w:rsidRPr="00481ACE">
        <w:rPr>
          <w:rFonts w:ascii="Times New Roman" w:hAnsi="Times New Roman"/>
        </w:rPr>
        <w:t xml:space="preserve"> from </w:t>
      </w:r>
      <w:r w:rsidRPr="00481ACE">
        <w:rPr>
          <w:rFonts w:ascii="Times New Roman" w:hAnsi="Times New Roman"/>
        </w:rPr>
        <w:t>open</w:t>
      </w:r>
      <w:r w:rsidR="002F533B" w:rsidRPr="00481ACE">
        <w:rPr>
          <w:rFonts w:ascii="Times New Roman" w:hAnsi="Times New Roman"/>
        </w:rPr>
        <w:t>ly sharing their video</w:t>
      </w:r>
      <w:r w:rsidRPr="00481ACE">
        <w:rPr>
          <w:rFonts w:ascii="Times New Roman" w:hAnsi="Times New Roman"/>
        </w:rPr>
        <w:t xml:space="preserve"> data</w:t>
      </w:r>
      <w:r w:rsidR="0079767B">
        <w:rPr>
          <w:rFonts w:ascii="Times New Roman" w:hAnsi="Times New Roman"/>
        </w:rPr>
        <w:t xml:space="preserve">.  </w:t>
      </w:r>
      <w:r w:rsidR="00AC1892" w:rsidRPr="00481ACE">
        <w:rPr>
          <w:rFonts w:ascii="Times New Roman" w:hAnsi="Times New Roman"/>
        </w:rPr>
        <w:t>One critical barrier is ethical</w:t>
      </w:r>
      <w:r w:rsidR="0079767B">
        <w:rPr>
          <w:rFonts w:ascii="Times New Roman" w:hAnsi="Times New Roman"/>
        </w:rPr>
        <w:t xml:space="preserve">.  </w:t>
      </w:r>
      <w:r w:rsidR="00AD6971" w:rsidRPr="00481ACE">
        <w:rPr>
          <w:rFonts w:ascii="Times New Roman" w:hAnsi="Times New Roman"/>
        </w:rPr>
        <w:t xml:space="preserve">Although </w:t>
      </w:r>
      <w:r w:rsidRPr="00481ACE">
        <w:rPr>
          <w:rFonts w:ascii="Times New Roman" w:hAnsi="Times New Roman"/>
        </w:rPr>
        <w:t>personally identifying information can be removed from text-based data</w:t>
      </w:r>
      <w:r w:rsidR="00DC46B6" w:rsidRPr="00481ACE">
        <w:rPr>
          <w:rFonts w:ascii="Times New Roman" w:hAnsi="Times New Roman"/>
        </w:rPr>
        <w:t xml:space="preserve"> while preserving the integrity and reuseability of the data</w:t>
      </w:r>
      <w:r w:rsidR="007E298E" w:rsidRPr="00481ACE">
        <w:rPr>
          <w:rFonts w:ascii="Times New Roman" w:hAnsi="Times New Roman"/>
        </w:rPr>
        <w:t xml:space="preserve">, </w:t>
      </w:r>
      <w:r w:rsidR="00AC1892" w:rsidRPr="00481ACE">
        <w:rPr>
          <w:rFonts w:ascii="Times New Roman" w:hAnsi="Times New Roman"/>
        </w:rPr>
        <w:t>the same is not true of video data</w:t>
      </w:r>
      <w:r w:rsidR="0079767B">
        <w:rPr>
          <w:rFonts w:ascii="Times New Roman" w:hAnsi="Times New Roman"/>
        </w:rPr>
        <w:t xml:space="preserve">.  </w:t>
      </w:r>
      <w:r w:rsidR="00AC1892" w:rsidRPr="00481ACE">
        <w:rPr>
          <w:rFonts w:ascii="Times New Roman" w:hAnsi="Times New Roman"/>
        </w:rPr>
        <w:t>Raw research v</w:t>
      </w:r>
      <w:r w:rsidRPr="00481ACE">
        <w:rPr>
          <w:rFonts w:ascii="Times New Roman" w:hAnsi="Times New Roman"/>
        </w:rPr>
        <w:t xml:space="preserve">ideos </w:t>
      </w:r>
      <w:r w:rsidR="00C676B1" w:rsidRPr="00481ACE">
        <w:rPr>
          <w:rFonts w:ascii="Times New Roman" w:hAnsi="Times New Roman"/>
        </w:rPr>
        <w:t xml:space="preserve">typically </w:t>
      </w:r>
      <w:r w:rsidRPr="00481ACE">
        <w:rPr>
          <w:rFonts w:ascii="Times New Roman" w:hAnsi="Times New Roman"/>
        </w:rPr>
        <w:t xml:space="preserve">contain faces, voices, names spoken aloud, and </w:t>
      </w:r>
      <w:r w:rsidR="00A80791" w:rsidRPr="00481ACE">
        <w:rPr>
          <w:rFonts w:ascii="Times New Roman" w:hAnsi="Times New Roman"/>
        </w:rPr>
        <w:t>the interiors of children’s homes and classrooms</w:t>
      </w:r>
      <w:r w:rsidR="0079767B">
        <w:rPr>
          <w:rFonts w:ascii="Times New Roman" w:hAnsi="Times New Roman"/>
        </w:rPr>
        <w:t xml:space="preserve">.  </w:t>
      </w:r>
      <w:r w:rsidRPr="00481ACE">
        <w:rPr>
          <w:rFonts w:ascii="Times New Roman" w:hAnsi="Times New Roman"/>
        </w:rPr>
        <w:t xml:space="preserve">These </w:t>
      </w:r>
      <w:r w:rsidR="00A80791" w:rsidRPr="00481ACE">
        <w:rPr>
          <w:rFonts w:ascii="Times New Roman" w:hAnsi="Times New Roman"/>
        </w:rPr>
        <w:t>sort</w:t>
      </w:r>
      <w:r w:rsidR="00AC1892" w:rsidRPr="00481ACE">
        <w:rPr>
          <w:rFonts w:ascii="Times New Roman" w:hAnsi="Times New Roman"/>
        </w:rPr>
        <w:t>s</w:t>
      </w:r>
      <w:r w:rsidR="00A80791" w:rsidRPr="00481ACE">
        <w:rPr>
          <w:rFonts w:ascii="Times New Roman" w:hAnsi="Times New Roman"/>
        </w:rPr>
        <w:t xml:space="preserve"> of personally identifying information </w:t>
      </w:r>
      <w:r w:rsidRPr="00481ACE">
        <w:rPr>
          <w:rFonts w:ascii="Times New Roman" w:hAnsi="Times New Roman"/>
        </w:rPr>
        <w:t xml:space="preserve">cannot be removed without </w:t>
      </w:r>
      <w:r w:rsidR="00BD27F6" w:rsidRPr="00481ACE">
        <w:rPr>
          <w:rFonts w:ascii="Times New Roman" w:hAnsi="Times New Roman"/>
        </w:rPr>
        <w:t xml:space="preserve">violating the integrity of the data and </w:t>
      </w:r>
      <w:r w:rsidRPr="00481ACE">
        <w:rPr>
          <w:rFonts w:ascii="Times New Roman" w:hAnsi="Times New Roman"/>
        </w:rPr>
        <w:t xml:space="preserve">reducing the </w:t>
      </w:r>
      <w:r w:rsidR="00A80791" w:rsidRPr="00481ACE">
        <w:rPr>
          <w:rFonts w:ascii="Times New Roman" w:hAnsi="Times New Roman"/>
        </w:rPr>
        <w:t>value of the videos for reuse</w:t>
      </w:r>
      <w:r w:rsidR="0079767B">
        <w:rPr>
          <w:rFonts w:ascii="Times New Roman" w:hAnsi="Times New Roman"/>
        </w:rPr>
        <w:t xml:space="preserve">.  </w:t>
      </w:r>
      <w:r w:rsidRPr="00481ACE">
        <w:rPr>
          <w:rFonts w:ascii="Times New Roman" w:hAnsi="Times New Roman"/>
        </w:rPr>
        <w:lastRenderedPageBreak/>
        <w:t>Further</w:t>
      </w:r>
      <w:r w:rsidR="009F5F99" w:rsidRPr="00481ACE">
        <w:rPr>
          <w:rFonts w:ascii="Times New Roman" w:hAnsi="Times New Roman"/>
        </w:rPr>
        <w:t>more</w:t>
      </w:r>
      <w:r w:rsidRPr="00481ACE">
        <w:rPr>
          <w:rFonts w:ascii="Times New Roman" w:hAnsi="Times New Roman"/>
        </w:rPr>
        <w:t>, the collection of video and other identifiable or sensitive information requires approval by a research ethics board and informed consent from the participants</w:t>
      </w:r>
      <w:r w:rsidR="0079767B">
        <w:rPr>
          <w:rFonts w:ascii="Times New Roman" w:hAnsi="Times New Roman"/>
        </w:rPr>
        <w:t xml:space="preserve">.  </w:t>
      </w:r>
      <w:r w:rsidRPr="00481ACE">
        <w:rPr>
          <w:rFonts w:ascii="Times New Roman" w:hAnsi="Times New Roman"/>
        </w:rPr>
        <w:t>The consent process formalizes a promise by the research team to protect participants’ identities from disclosure</w:t>
      </w:r>
      <w:r w:rsidR="0079767B">
        <w:rPr>
          <w:rFonts w:ascii="Times New Roman" w:hAnsi="Times New Roman"/>
        </w:rPr>
        <w:t xml:space="preserve">.  </w:t>
      </w:r>
      <w:r w:rsidRPr="00481ACE">
        <w:rPr>
          <w:rFonts w:ascii="Times New Roman" w:hAnsi="Times New Roman"/>
        </w:rPr>
        <w:t>Researchers risk breaking this promise if digital images are viewed or released to others without authorization.</w:t>
      </w:r>
    </w:p>
    <w:p w14:paraId="635D49BD" w14:textId="56BC333E" w:rsidR="000F6DD0" w:rsidRPr="00481ACE" w:rsidRDefault="00A80791" w:rsidP="00481ACE">
      <w:pPr>
        <w:pStyle w:val="paragraph"/>
        <w:spacing w:line="480" w:lineRule="auto"/>
        <w:rPr>
          <w:rFonts w:ascii="Times New Roman" w:hAnsi="Times New Roman"/>
        </w:rPr>
      </w:pPr>
      <w:r w:rsidRPr="00481ACE">
        <w:rPr>
          <w:rFonts w:ascii="Times New Roman" w:hAnsi="Times New Roman"/>
        </w:rPr>
        <w:t>Despite the challenges of sharing</w:t>
      </w:r>
      <w:r w:rsidR="00A235FD" w:rsidRPr="00481ACE">
        <w:rPr>
          <w:rFonts w:ascii="Times New Roman" w:hAnsi="Times New Roman"/>
        </w:rPr>
        <w:t>, video has significant potential for re-use</w:t>
      </w:r>
      <w:r w:rsidR="0079767B">
        <w:rPr>
          <w:rFonts w:ascii="Times New Roman" w:hAnsi="Times New Roman"/>
        </w:rPr>
        <w:t xml:space="preserve">.  </w:t>
      </w:r>
      <w:r w:rsidR="00A235FD" w:rsidRPr="00481ACE">
        <w:rPr>
          <w:rFonts w:ascii="Times New Roman" w:hAnsi="Times New Roman"/>
        </w:rPr>
        <w:t>Video uniquely captures the complexity and richness of behavior</w:t>
      </w:r>
      <w:r w:rsidRPr="00481ACE">
        <w:rPr>
          <w:rFonts w:ascii="Times New Roman" w:hAnsi="Times New Roman"/>
        </w:rPr>
        <w:t xml:space="preserve">, and it is largely </w:t>
      </w:r>
      <w:r w:rsidR="0079767B" w:rsidRPr="00481ACE">
        <w:rPr>
          <w:rFonts w:ascii="Times New Roman" w:hAnsi="Times New Roman"/>
        </w:rPr>
        <w:t>self-documenting</w:t>
      </w:r>
      <w:r w:rsidR="0079767B">
        <w:rPr>
          <w:rFonts w:ascii="Times New Roman" w:hAnsi="Times New Roman"/>
        </w:rPr>
        <w:t xml:space="preserve">.  </w:t>
      </w:r>
      <w:r w:rsidRPr="00481ACE">
        <w:rPr>
          <w:rFonts w:ascii="Times New Roman" w:hAnsi="Times New Roman"/>
        </w:rPr>
        <w:t>Thus, v</w:t>
      </w:r>
      <w:r w:rsidR="00A235FD" w:rsidRPr="00481ACE">
        <w:rPr>
          <w:rFonts w:ascii="Times New Roman" w:hAnsi="Times New Roman"/>
        </w:rPr>
        <w:t xml:space="preserve">ideos recorded in one </w:t>
      </w:r>
      <w:r w:rsidR="008C7FA3" w:rsidRPr="00481ACE">
        <w:rPr>
          <w:rFonts w:ascii="Times New Roman" w:hAnsi="Times New Roman"/>
        </w:rPr>
        <w:t xml:space="preserve">research </w:t>
      </w:r>
      <w:r w:rsidR="00A235FD" w:rsidRPr="00481ACE">
        <w:rPr>
          <w:rFonts w:ascii="Times New Roman" w:hAnsi="Times New Roman"/>
        </w:rPr>
        <w:t xml:space="preserve">setting for one purpose </w:t>
      </w:r>
      <w:r w:rsidR="008C7FA3" w:rsidRPr="00481ACE">
        <w:rPr>
          <w:rFonts w:ascii="Times New Roman" w:hAnsi="Times New Roman"/>
        </w:rPr>
        <w:t>can</w:t>
      </w:r>
      <w:r w:rsidR="00A235FD" w:rsidRPr="00481ACE">
        <w:rPr>
          <w:rFonts w:ascii="Times New Roman" w:hAnsi="Times New Roman"/>
        </w:rPr>
        <w:t xml:space="preserve"> be used by other investigators for different purposes</w:t>
      </w:r>
      <w:r w:rsidR="0079767B">
        <w:rPr>
          <w:rFonts w:ascii="Times New Roman" w:hAnsi="Times New Roman"/>
        </w:rPr>
        <w:t xml:space="preserve">.  </w:t>
      </w:r>
      <w:r w:rsidR="00A235FD" w:rsidRPr="00481ACE">
        <w:rPr>
          <w:rFonts w:ascii="Times New Roman" w:hAnsi="Times New Roman"/>
        </w:rPr>
        <w:t xml:space="preserve">As such, sharing video has large potential payoffs </w:t>
      </w:r>
      <w:r w:rsidR="007B046C" w:rsidRPr="00481ACE">
        <w:rPr>
          <w:rFonts w:ascii="Times New Roman" w:hAnsi="Times New Roman"/>
        </w:rPr>
        <w:t xml:space="preserve">for research reuse </w:t>
      </w:r>
      <w:r w:rsidR="00A235FD" w:rsidRPr="00481ACE">
        <w:rPr>
          <w:rFonts w:ascii="Times New Roman" w:hAnsi="Times New Roman"/>
        </w:rPr>
        <w:t xml:space="preserve">if </w:t>
      </w:r>
      <w:r w:rsidR="007B046C" w:rsidRPr="00481ACE">
        <w:rPr>
          <w:rFonts w:ascii="Times New Roman" w:hAnsi="Times New Roman"/>
        </w:rPr>
        <w:t xml:space="preserve">contributors </w:t>
      </w:r>
      <w:r w:rsidR="00A235FD" w:rsidRPr="00481ACE">
        <w:rPr>
          <w:rFonts w:ascii="Times New Roman" w:hAnsi="Times New Roman"/>
        </w:rPr>
        <w:t>trust that their data will be treated with proper care and participants grant permission to share.</w:t>
      </w:r>
    </w:p>
    <w:p w14:paraId="0CE2D518" w14:textId="577DD733"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To realize the promise of video data sharing, Databrary has focus</w:t>
      </w:r>
      <w:r w:rsidR="00325C0D" w:rsidRPr="00481ACE">
        <w:rPr>
          <w:rFonts w:ascii="Times New Roman" w:hAnsi="Times New Roman"/>
        </w:rPr>
        <w:t>ed</w:t>
      </w:r>
      <w:r w:rsidRPr="00481ACE">
        <w:rPr>
          <w:rFonts w:ascii="Times New Roman" w:hAnsi="Times New Roman"/>
        </w:rPr>
        <w:t xml:space="preserve"> on reducing barriers and on forging community consensus</w:t>
      </w:r>
      <w:r w:rsidR="0079767B">
        <w:rPr>
          <w:rFonts w:ascii="Times New Roman" w:hAnsi="Times New Roman"/>
        </w:rPr>
        <w:t xml:space="preserve">.  </w:t>
      </w:r>
      <w:r w:rsidRPr="00481ACE">
        <w:rPr>
          <w:rFonts w:ascii="Times New Roman" w:hAnsi="Times New Roman"/>
        </w:rPr>
        <w:t xml:space="preserve">Project innovations include the development of policies to enable sharing of identifiable data, the creation of technical infrastructure that implements secure sharing, </w:t>
      </w:r>
      <w:r w:rsidR="00E76CD5" w:rsidRPr="00481ACE">
        <w:rPr>
          <w:rFonts w:ascii="Times New Roman" w:hAnsi="Times New Roman"/>
        </w:rPr>
        <w:t xml:space="preserve">active curation and data management tools, </w:t>
      </w:r>
      <w:r w:rsidRPr="00481ACE">
        <w:rPr>
          <w:rFonts w:ascii="Times New Roman" w:hAnsi="Times New Roman"/>
        </w:rPr>
        <w:t xml:space="preserve">easy citation of </w:t>
      </w:r>
      <w:r w:rsidR="00325C0D" w:rsidRPr="00481ACE">
        <w:rPr>
          <w:rFonts w:ascii="Times New Roman" w:hAnsi="Times New Roman"/>
        </w:rPr>
        <w:t xml:space="preserve">video </w:t>
      </w:r>
      <w:r w:rsidRPr="00481ACE">
        <w:rPr>
          <w:rFonts w:ascii="Times New Roman" w:hAnsi="Times New Roman"/>
        </w:rPr>
        <w:t xml:space="preserve">data and related materials, and the adoption of practices that encourage researchers to share </w:t>
      </w:r>
      <w:r w:rsidR="00325C0D" w:rsidRPr="00481ACE">
        <w:rPr>
          <w:rFonts w:ascii="Times New Roman" w:hAnsi="Times New Roman"/>
        </w:rPr>
        <w:t xml:space="preserve">videos </w:t>
      </w:r>
      <w:r w:rsidRPr="00481ACE">
        <w:rPr>
          <w:rFonts w:ascii="Times New Roman" w:hAnsi="Times New Roman"/>
        </w:rPr>
        <w:t>when they are most comfortable.</w:t>
      </w:r>
    </w:p>
    <w:p w14:paraId="7515AFBD" w14:textId="20044543" w:rsidR="000F6DD0" w:rsidRPr="00481ACE" w:rsidRDefault="00BF262D" w:rsidP="00481ACE">
      <w:pPr>
        <w:pStyle w:val="paragraph"/>
        <w:spacing w:line="480" w:lineRule="auto"/>
        <w:rPr>
          <w:rFonts w:ascii="Times New Roman" w:hAnsi="Times New Roman"/>
        </w:rPr>
      </w:pPr>
      <w:r w:rsidRPr="00481ACE">
        <w:rPr>
          <w:rFonts w:ascii="Times New Roman" w:hAnsi="Times New Roman"/>
        </w:rPr>
        <w:t>E</w:t>
      </w:r>
      <w:r w:rsidR="00A235FD" w:rsidRPr="00481ACE">
        <w:rPr>
          <w:rFonts w:ascii="Times New Roman" w:hAnsi="Times New Roman"/>
        </w:rPr>
        <w:t>xperts in the NYU Library and project staff with training in library and information science</w:t>
      </w:r>
      <w:r w:rsidRPr="00481ACE">
        <w:rPr>
          <w:rFonts w:ascii="Times New Roman" w:hAnsi="Times New Roman"/>
        </w:rPr>
        <w:t xml:space="preserve"> </w:t>
      </w:r>
      <w:r w:rsidR="005E2D80" w:rsidRPr="00481ACE">
        <w:rPr>
          <w:rFonts w:ascii="Times New Roman" w:hAnsi="Times New Roman"/>
        </w:rPr>
        <w:t xml:space="preserve">have </w:t>
      </w:r>
      <w:r w:rsidRPr="00481ACE">
        <w:rPr>
          <w:rFonts w:ascii="Times New Roman" w:hAnsi="Times New Roman"/>
        </w:rPr>
        <w:t>play</w:t>
      </w:r>
      <w:r w:rsidR="005E2D80" w:rsidRPr="00481ACE">
        <w:rPr>
          <w:rFonts w:ascii="Times New Roman" w:hAnsi="Times New Roman"/>
        </w:rPr>
        <w:t>ed</w:t>
      </w:r>
      <w:r w:rsidRPr="00481ACE">
        <w:rPr>
          <w:rFonts w:ascii="Times New Roman" w:hAnsi="Times New Roman"/>
        </w:rPr>
        <w:t xml:space="preserve"> </w:t>
      </w:r>
      <w:r w:rsidR="00A235FD" w:rsidRPr="00481ACE">
        <w:rPr>
          <w:rFonts w:ascii="Times New Roman" w:hAnsi="Times New Roman"/>
        </w:rPr>
        <w:t xml:space="preserve">a </w:t>
      </w:r>
      <w:r w:rsidR="005E2D80" w:rsidRPr="00481ACE">
        <w:rPr>
          <w:rFonts w:ascii="Times New Roman" w:hAnsi="Times New Roman"/>
        </w:rPr>
        <w:t xml:space="preserve">critical </w:t>
      </w:r>
      <w:r w:rsidR="00A235FD" w:rsidRPr="00481ACE">
        <w:rPr>
          <w:rFonts w:ascii="Times New Roman" w:hAnsi="Times New Roman"/>
        </w:rPr>
        <w:t>role</w:t>
      </w:r>
      <w:r w:rsidRPr="00481ACE">
        <w:rPr>
          <w:rFonts w:ascii="Times New Roman" w:hAnsi="Times New Roman"/>
        </w:rPr>
        <w:t xml:space="preserve"> in creating the infrastructure for sharing</w:t>
      </w:r>
      <w:r w:rsidR="0079767B">
        <w:rPr>
          <w:rFonts w:ascii="Times New Roman" w:hAnsi="Times New Roman"/>
        </w:rPr>
        <w:t xml:space="preserve">.  </w:t>
      </w:r>
      <w:r w:rsidR="005E2D80" w:rsidRPr="00481ACE">
        <w:rPr>
          <w:rFonts w:ascii="Times New Roman" w:hAnsi="Times New Roman"/>
        </w:rPr>
        <w:t xml:space="preserve">Through intense interactions with researchers in the developmental/learning science communities, </w:t>
      </w:r>
      <w:r w:rsidR="00A235FD" w:rsidRPr="00481ACE">
        <w:rPr>
          <w:rFonts w:ascii="Times New Roman" w:hAnsi="Times New Roman"/>
        </w:rPr>
        <w:t>Databrary</w:t>
      </w:r>
      <w:r w:rsidRPr="00481ACE">
        <w:rPr>
          <w:rFonts w:ascii="Times New Roman" w:hAnsi="Times New Roman"/>
        </w:rPr>
        <w:t xml:space="preserve">’s library </w:t>
      </w:r>
      <w:r w:rsidR="005E2D80" w:rsidRPr="00481ACE">
        <w:rPr>
          <w:rFonts w:ascii="Times New Roman" w:hAnsi="Times New Roman"/>
        </w:rPr>
        <w:t xml:space="preserve">and information </w:t>
      </w:r>
      <w:r w:rsidRPr="00481ACE">
        <w:rPr>
          <w:rFonts w:ascii="Times New Roman" w:hAnsi="Times New Roman"/>
        </w:rPr>
        <w:t>science experts</w:t>
      </w:r>
      <w:r w:rsidR="00A235FD" w:rsidRPr="00481ACE">
        <w:rPr>
          <w:rFonts w:ascii="Times New Roman" w:hAnsi="Times New Roman"/>
        </w:rPr>
        <w:t xml:space="preserve"> ha</w:t>
      </w:r>
      <w:r w:rsidRPr="00481ACE">
        <w:rPr>
          <w:rFonts w:ascii="Times New Roman" w:hAnsi="Times New Roman"/>
        </w:rPr>
        <w:t>ve</w:t>
      </w:r>
      <w:r w:rsidR="00A235FD" w:rsidRPr="00481ACE">
        <w:rPr>
          <w:rFonts w:ascii="Times New Roman" w:hAnsi="Times New Roman"/>
        </w:rPr>
        <w:t xml:space="preserve"> learned about the diverse curation requirements of datasets collected through very different lab processes, </w:t>
      </w:r>
      <w:r w:rsidR="005E2D80" w:rsidRPr="00481ACE">
        <w:rPr>
          <w:rFonts w:ascii="Times New Roman" w:hAnsi="Times New Roman"/>
        </w:rPr>
        <w:t xml:space="preserve">and </w:t>
      </w:r>
      <w:r w:rsidR="00A235FD" w:rsidRPr="00481ACE">
        <w:rPr>
          <w:rFonts w:ascii="Times New Roman" w:hAnsi="Times New Roman"/>
        </w:rPr>
        <w:t>how to represent those datasets in a standard fashion for future access and re-use</w:t>
      </w:r>
      <w:r w:rsidR="0079767B">
        <w:rPr>
          <w:rFonts w:ascii="Times New Roman" w:hAnsi="Times New Roman"/>
        </w:rPr>
        <w:t xml:space="preserve">.  </w:t>
      </w:r>
      <w:r w:rsidR="00A235FD" w:rsidRPr="00481ACE">
        <w:rPr>
          <w:rFonts w:ascii="Times New Roman" w:hAnsi="Times New Roman"/>
        </w:rPr>
        <w:t xml:space="preserve">Accordingly, the Databrary project offers insights about ways </w:t>
      </w:r>
      <w:r w:rsidR="00311102" w:rsidRPr="00481ACE">
        <w:rPr>
          <w:rFonts w:ascii="Times New Roman" w:hAnsi="Times New Roman"/>
        </w:rPr>
        <w:t xml:space="preserve">that </w:t>
      </w:r>
      <w:r w:rsidR="00A235FD" w:rsidRPr="00481ACE">
        <w:rPr>
          <w:rFonts w:ascii="Times New Roman" w:hAnsi="Times New Roman"/>
        </w:rPr>
        <w:t>libraries and librarians may engage with scholars in specific topic domains to serve emerging demands for sharing research data.</w:t>
      </w:r>
    </w:p>
    <w:p w14:paraId="5C03E470" w14:textId="1C3672C6" w:rsidR="000F6DD0" w:rsidRPr="00D85760" w:rsidRDefault="00DF574E" w:rsidP="00481ACE">
      <w:pPr>
        <w:pStyle w:val="paragraph"/>
        <w:spacing w:line="480" w:lineRule="auto"/>
        <w:rPr>
          <w:rFonts w:ascii="Times New Roman" w:hAnsi="Times New Roman"/>
        </w:rPr>
      </w:pPr>
      <w:r w:rsidRPr="00D85760">
        <w:rPr>
          <w:rFonts w:ascii="Times New Roman" w:hAnsi="Times New Roman"/>
          <w:highlight w:val="lightGray"/>
        </w:rPr>
        <w:t>In this paper, we discuss how Databrary established itself as a data repository that works closely and frequently with researchers</w:t>
      </w:r>
      <w:r w:rsidR="0079767B">
        <w:rPr>
          <w:rFonts w:ascii="Times New Roman" w:hAnsi="Times New Roman"/>
          <w:highlight w:val="lightGray"/>
        </w:rPr>
        <w:t xml:space="preserve">.  </w:t>
      </w:r>
      <w:r w:rsidRPr="00D85760">
        <w:rPr>
          <w:rFonts w:ascii="Times New Roman" w:hAnsi="Times New Roman"/>
          <w:highlight w:val="lightGray"/>
        </w:rPr>
        <w:t>We describe how Databrary found solutions to many of the barriers that limit video sharing through close interaction with our target community</w:t>
      </w:r>
      <w:r w:rsidR="0079767B">
        <w:rPr>
          <w:rFonts w:ascii="Times New Roman" w:hAnsi="Times New Roman"/>
          <w:highlight w:val="lightGray"/>
        </w:rPr>
        <w:t xml:space="preserve">.  </w:t>
      </w:r>
      <w:r w:rsidR="00FB2E3E">
        <w:rPr>
          <w:rFonts w:ascii="Times New Roman" w:hAnsi="Times New Roman"/>
          <w:highlight w:val="lightGray"/>
        </w:rPr>
        <w:t>Finally, w</w:t>
      </w:r>
      <w:r w:rsidR="00FB2E3E" w:rsidRPr="00D85760">
        <w:rPr>
          <w:rFonts w:ascii="Times New Roman" w:hAnsi="Times New Roman"/>
          <w:highlight w:val="lightGray"/>
        </w:rPr>
        <w:t xml:space="preserve">e </w:t>
      </w:r>
      <w:r w:rsidRPr="00D85760">
        <w:rPr>
          <w:rFonts w:ascii="Times New Roman" w:hAnsi="Times New Roman"/>
          <w:highlight w:val="lightGray"/>
        </w:rPr>
        <w:t>outline future enhancements to Databrary that will further this work</w:t>
      </w:r>
      <w:r w:rsidR="0079767B">
        <w:rPr>
          <w:rFonts w:ascii="Times New Roman" w:hAnsi="Times New Roman"/>
          <w:highlight w:val="lightGray"/>
        </w:rPr>
        <w:t>.</w:t>
      </w:r>
    </w:p>
    <w:p w14:paraId="1C5F836B" w14:textId="77777777" w:rsidR="00D70D37" w:rsidRPr="00D85760" w:rsidRDefault="00A235FD" w:rsidP="00D85760">
      <w:pPr>
        <w:pStyle w:val="Heading2"/>
        <w:spacing w:before="0" w:after="180" w:line="480" w:lineRule="auto"/>
        <w:jc w:val="center"/>
        <w:rPr>
          <w:rFonts w:ascii="Times New Roman" w:hAnsi="Times New Roman" w:cs="Arial"/>
          <w:color w:val="000000"/>
          <w:sz w:val="24"/>
          <w:szCs w:val="24"/>
        </w:rPr>
      </w:pPr>
      <w:bookmarkStart w:id="1" w:name="literature-review"/>
      <w:bookmarkEnd w:id="1"/>
      <w:r w:rsidRPr="00D85760">
        <w:rPr>
          <w:rFonts w:ascii="Times New Roman" w:hAnsi="Times New Roman" w:cs="Arial"/>
          <w:color w:val="000000"/>
          <w:sz w:val="24"/>
          <w:szCs w:val="24"/>
        </w:rPr>
        <w:t>Literature Review</w:t>
      </w:r>
    </w:p>
    <w:p w14:paraId="17415479" w14:textId="69EFA39D" w:rsidR="000F6DD0" w:rsidRPr="00D85760" w:rsidRDefault="00592868" w:rsidP="00481ACE">
      <w:pPr>
        <w:pStyle w:val="paragraph"/>
        <w:spacing w:line="480" w:lineRule="auto"/>
        <w:rPr>
          <w:rFonts w:ascii="Times New Roman" w:hAnsi="Times New Roman"/>
        </w:rPr>
      </w:pPr>
      <w:r w:rsidRPr="00D85760">
        <w:rPr>
          <w:rFonts w:ascii="Times New Roman" w:hAnsi="Times New Roman"/>
        </w:rPr>
        <w:t>Creating and operating research data repositories pose many challenges</w:t>
      </w:r>
      <w:r w:rsidR="0079767B">
        <w:rPr>
          <w:rFonts w:ascii="Times New Roman" w:hAnsi="Times New Roman"/>
        </w:rPr>
        <w:t xml:space="preserve">.  </w:t>
      </w:r>
      <w:r w:rsidR="00E03EC4" w:rsidRPr="00D85760">
        <w:rPr>
          <w:rFonts w:ascii="Times New Roman" w:hAnsi="Times New Roman"/>
        </w:rPr>
        <w:t xml:space="preserve">Two structural features are critical to the success of a data repository: how the repository is </w:t>
      </w:r>
      <w:r w:rsidR="00481ACE">
        <w:rPr>
          <w:rFonts w:ascii="Times New Roman" w:hAnsi="Times New Roman"/>
        </w:rPr>
        <w:t>integrated</w:t>
      </w:r>
      <w:r w:rsidR="00E03EC4" w:rsidRPr="00D85760">
        <w:rPr>
          <w:rFonts w:ascii="Times New Roman" w:hAnsi="Times New Roman"/>
        </w:rPr>
        <w:t xml:space="preserve"> within the host institution and how it </w:t>
      </w:r>
      <w:r w:rsidR="003A6132" w:rsidRPr="00D85760">
        <w:rPr>
          <w:rFonts w:ascii="Times New Roman" w:hAnsi="Times New Roman"/>
        </w:rPr>
        <w:t>interfaces with content producers</w:t>
      </w:r>
      <w:r w:rsidR="0079767B">
        <w:rPr>
          <w:rFonts w:ascii="Times New Roman" w:hAnsi="Times New Roman"/>
        </w:rPr>
        <w:t xml:space="preserve">.  </w:t>
      </w:r>
      <w:r w:rsidR="00A235FD" w:rsidRPr="00D85760">
        <w:rPr>
          <w:rFonts w:ascii="Times New Roman" w:hAnsi="Times New Roman"/>
        </w:rPr>
        <w:t>Databrary has strong ties to the NYU library but operates autonomously</w:t>
      </w:r>
      <w:r w:rsidR="003A6132" w:rsidRPr="00D85760">
        <w:rPr>
          <w:rFonts w:ascii="Times New Roman" w:hAnsi="Times New Roman"/>
        </w:rPr>
        <w:t xml:space="preserve"> to serve the developmental and learning science research communities</w:t>
      </w:r>
      <w:r w:rsidR="00CA44E7" w:rsidRPr="00D85760">
        <w:rPr>
          <w:rFonts w:ascii="Times New Roman" w:hAnsi="Times New Roman"/>
        </w:rPr>
        <w:t>, similarly to other domain repositories</w:t>
      </w:r>
      <w:r w:rsidR="000552A6">
        <w:rPr>
          <w:rFonts w:ascii="Times New Roman" w:hAnsi="Times New Roman"/>
        </w:rPr>
        <w:t>.</w:t>
      </w:r>
    </w:p>
    <w:p w14:paraId="40526D10" w14:textId="3A0B8A0F" w:rsidR="000F6DD0" w:rsidRPr="00D85760" w:rsidRDefault="00A235FD" w:rsidP="00481ACE">
      <w:pPr>
        <w:pStyle w:val="paragraph"/>
        <w:spacing w:line="480" w:lineRule="auto"/>
        <w:rPr>
          <w:rFonts w:ascii="Times New Roman" w:hAnsi="Times New Roman"/>
        </w:rPr>
      </w:pPr>
      <w:r w:rsidRPr="00D85760">
        <w:rPr>
          <w:rFonts w:ascii="Times New Roman" w:hAnsi="Times New Roman"/>
        </w:rPr>
        <w:t>Collaborations between libraries and research entities or content producers are common</w:t>
      </w:r>
      <w:r w:rsidR="0079767B">
        <w:rPr>
          <w:rFonts w:ascii="Times New Roman" w:hAnsi="Times New Roman"/>
        </w:rPr>
        <w:t xml:space="preserve">.  </w:t>
      </w:r>
      <w:r w:rsidR="00046FD2" w:rsidRPr="00D85760">
        <w:rPr>
          <w:rFonts w:ascii="Times New Roman" w:hAnsi="Times New Roman"/>
        </w:rPr>
        <w:t>For example,</w:t>
      </w:r>
      <w:r w:rsidRPr="00D85760">
        <w:rPr>
          <w:rFonts w:ascii="Times New Roman" w:hAnsi="Times New Roman"/>
        </w:rPr>
        <w:t xml:space="preserve"> Purdue </w:t>
      </w:r>
      <w:r w:rsidR="00EF7753" w:rsidRPr="00D85760">
        <w:rPr>
          <w:rFonts w:ascii="Times New Roman" w:hAnsi="Times New Roman"/>
        </w:rPr>
        <w:t>Libraries</w:t>
      </w:r>
      <w:r w:rsidRPr="00D85760">
        <w:rPr>
          <w:rFonts w:ascii="Times New Roman" w:hAnsi="Times New Roman"/>
        </w:rPr>
        <w:t xml:space="preserve"> and Information Technology at Purdue </w:t>
      </w:r>
      <w:r w:rsidR="00046FD2" w:rsidRPr="00D85760">
        <w:rPr>
          <w:rFonts w:ascii="Times New Roman" w:hAnsi="Times New Roman"/>
        </w:rPr>
        <w:t xml:space="preserve">collaborate on the </w:t>
      </w:r>
      <w:r w:rsidR="00F209C5">
        <w:rPr>
          <w:rFonts w:ascii="Times New Roman" w:hAnsi="Times New Roman"/>
        </w:rPr>
        <w:t xml:space="preserve">Purdue University Research Repository (PURR) </w:t>
      </w:r>
      <w:r w:rsidRPr="00D85760">
        <w:rPr>
          <w:rFonts w:ascii="Times New Roman" w:hAnsi="Times New Roman"/>
        </w:rPr>
        <w:t>(Witt, 2012)</w:t>
      </w:r>
      <w:r w:rsidR="0079767B">
        <w:rPr>
          <w:rFonts w:ascii="Times New Roman" w:hAnsi="Times New Roman"/>
        </w:rPr>
        <w:t xml:space="preserve">.  </w:t>
      </w:r>
      <w:r w:rsidRPr="00D85760">
        <w:rPr>
          <w:rFonts w:ascii="Times New Roman" w:hAnsi="Times New Roman"/>
        </w:rPr>
        <w:t>The Inter-university Consortium for Political and Social Research (ICPSR) emerged from the Institute for Social Research at the University of Michigan to encompass a consortium of institutional partners (Lyle, 2014)</w:t>
      </w:r>
      <w:r w:rsidR="0079767B">
        <w:rPr>
          <w:rFonts w:ascii="Times New Roman" w:hAnsi="Times New Roman"/>
        </w:rPr>
        <w:t xml:space="preserve">.  </w:t>
      </w:r>
      <w:r w:rsidRPr="00D85760">
        <w:rPr>
          <w:rFonts w:ascii="Times New Roman" w:hAnsi="Times New Roman"/>
        </w:rPr>
        <w:t>Yale’s Office of Digital Assets and Infrastructure (ODAI) collaborates with the Institution for Social and Policy Studies (ISPS) on an open data repository in the social sciences (Peer &amp; Green, 2012)</w:t>
      </w:r>
      <w:r w:rsidR="0079767B">
        <w:rPr>
          <w:rFonts w:ascii="Times New Roman" w:hAnsi="Times New Roman"/>
        </w:rPr>
        <w:t xml:space="preserve">.  </w:t>
      </w:r>
    </w:p>
    <w:p w14:paraId="352EE71D" w14:textId="70D61FE4" w:rsidR="000F6DD0" w:rsidRPr="00D85760" w:rsidRDefault="009804BE" w:rsidP="00481ACE">
      <w:pPr>
        <w:pStyle w:val="paragraph"/>
        <w:spacing w:line="480" w:lineRule="auto"/>
        <w:rPr>
          <w:rFonts w:ascii="Times New Roman" w:hAnsi="Times New Roman"/>
        </w:rPr>
      </w:pPr>
      <w:r w:rsidRPr="00D85760">
        <w:rPr>
          <w:rFonts w:ascii="Times New Roman" w:hAnsi="Times New Roman"/>
        </w:rPr>
        <w:t>N</w:t>
      </w:r>
      <w:r w:rsidR="00A235FD" w:rsidRPr="00D85760">
        <w:rPr>
          <w:rFonts w:ascii="Times New Roman" w:hAnsi="Times New Roman"/>
        </w:rPr>
        <w:t xml:space="preserve">ew policies and practices </w:t>
      </w:r>
      <w:r w:rsidRPr="00D85760">
        <w:rPr>
          <w:rFonts w:ascii="Times New Roman" w:hAnsi="Times New Roman"/>
        </w:rPr>
        <w:t xml:space="preserve">concerning </w:t>
      </w:r>
      <w:r w:rsidR="00A235FD" w:rsidRPr="00D85760">
        <w:rPr>
          <w:rFonts w:ascii="Times New Roman" w:hAnsi="Times New Roman"/>
        </w:rPr>
        <w:t xml:space="preserve">communication and engagement with the scientific community </w:t>
      </w:r>
      <w:r w:rsidRPr="00D85760">
        <w:rPr>
          <w:rFonts w:ascii="Times New Roman" w:hAnsi="Times New Roman"/>
        </w:rPr>
        <w:t>are</w:t>
      </w:r>
      <w:r w:rsidR="00A235FD" w:rsidRPr="00D85760">
        <w:rPr>
          <w:rFonts w:ascii="Times New Roman" w:hAnsi="Times New Roman"/>
        </w:rPr>
        <w:t xml:space="preserve"> critical </w:t>
      </w:r>
      <w:r w:rsidR="00046FD2" w:rsidRPr="00D85760">
        <w:rPr>
          <w:rFonts w:ascii="Times New Roman" w:hAnsi="Times New Roman"/>
        </w:rPr>
        <w:t>to</w:t>
      </w:r>
      <w:r w:rsidRPr="00D85760">
        <w:rPr>
          <w:rFonts w:ascii="Times New Roman" w:hAnsi="Times New Roman"/>
        </w:rPr>
        <w:t xml:space="preserve"> </w:t>
      </w:r>
      <w:r w:rsidR="00A235FD" w:rsidRPr="00D85760">
        <w:rPr>
          <w:rFonts w:ascii="Times New Roman" w:hAnsi="Times New Roman"/>
        </w:rPr>
        <w:t>bolster scholarly practice</w:t>
      </w:r>
      <w:r w:rsidR="009C6617" w:rsidRPr="00D85760">
        <w:rPr>
          <w:rFonts w:ascii="Times New Roman" w:hAnsi="Times New Roman"/>
        </w:rPr>
        <w:t>s</w:t>
      </w:r>
      <w:r w:rsidR="00A235FD" w:rsidRPr="00D85760">
        <w:rPr>
          <w:rFonts w:ascii="Times New Roman" w:hAnsi="Times New Roman"/>
        </w:rPr>
        <w:t xml:space="preserve"> through the curation of research data (Ogburn, 2010)</w:t>
      </w:r>
      <w:r w:rsidR="0079767B">
        <w:rPr>
          <w:rFonts w:ascii="Times New Roman" w:hAnsi="Times New Roman"/>
        </w:rPr>
        <w:t xml:space="preserve">.  </w:t>
      </w:r>
      <w:r w:rsidR="00FD7F34" w:rsidRPr="00D85760">
        <w:rPr>
          <w:rFonts w:ascii="Times New Roman" w:hAnsi="Times New Roman"/>
        </w:rPr>
        <w:t>Purdue Libraries</w:t>
      </w:r>
      <w:r w:rsidR="00A235FD" w:rsidRPr="00D85760">
        <w:rPr>
          <w:rFonts w:ascii="Times New Roman" w:hAnsi="Times New Roman"/>
        </w:rPr>
        <w:t xml:space="preserve">, for example, developed a process for interviewing researchers about their data curation needs </w:t>
      </w:r>
      <w:r w:rsidR="007D7E77" w:rsidRPr="00D85760">
        <w:rPr>
          <w:rFonts w:ascii="Times New Roman" w:hAnsi="Times New Roman"/>
        </w:rPr>
        <w:t xml:space="preserve">when </w:t>
      </w:r>
      <w:r w:rsidR="00A235FD" w:rsidRPr="00D85760">
        <w:rPr>
          <w:rFonts w:ascii="Times New Roman" w:hAnsi="Times New Roman"/>
        </w:rPr>
        <w:t xml:space="preserve">contributing to data repositories </w:t>
      </w:r>
      <w:r w:rsidR="009A54DF" w:rsidRPr="00D85760">
        <w:rPr>
          <w:rFonts w:ascii="Times New Roman" w:hAnsi="Times New Roman"/>
        </w:rPr>
        <w:t xml:space="preserve">because, in Carlson’s </w:t>
      </w:r>
      <w:r w:rsidR="00757C8F">
        <w:rPr>
          <w:rFonts w:ascii="Times New Roman" w:hAnsi="Times New Roman"/>
        </w:rPr>
        <w:t xml:space="preserve">(2012) </w:t>
      </w:r>
      <w:r w:rsidR="009A54DF" w:rsidRPr="00D85760">
        <w:rPr>
          <w:rFonts w:ascii="Times New Roman" w:hAnsi="Times New Roman"/>
        </w:rPr>
        <w:t xml:space="preserve">words, </w:t>
      </w:r>
      <w:r w:rsidR="00A235FD" w:rsidRPr="00D85760">
        <w:rPr>
          <w:rFonts w:ascii="Times New Roman" w:hAnsi="Times New Roman"/>
        </w:rPr>
        <w:t>“services that do not align with real-world needs of researchers will not be used”</w:t>
      </w:r>
      <w:r w:rsidR="007D7E77" w:rsidRPr="00D85760">
        <w:rPr>
          <w:rFonts w:ascii="Times New Roman" w:hAnsi="Times New Roman"/>
        </w:rPr>
        <w:t xml:space="preserve"> (p</w:t>
      </w:r>
      <w:r w:rsidR="0079767B">
        <w:rPr>
          <w:rFonts w:ascii="Times New Roman" w:hAnsi="Times New Roman"/>
        </w:rPr>
        <w:t xml:space="preserve">. </w:t>
      </w:r>
      <w:r w:rsidR="008C2E11">
        <w:rPr>
          <w:rFonts w:ascii="Times New Roman" w:hAnsi="Times New Roman"/>
        </w:rPr>
        <w:t>12</w:t>
      </w:r>
      <w:r w:rsidR="007D7E77" w:rsidRPr="00D85760">
        <w:rPr>
          <w:rFonts w:ascii="Times New Roman" w:hAnsi="Times New Roman"/>
        </w:rPr>
        <w:t>)</w:t>
      </w:r>
      <w:r w:rsidR="0079767B">
        <w:rPr>
          <w:rFonts w:ascii="Times New Roman" w:hAnsi="Times New Roman"/>
        </w:rPr>
        <w:t xml:space="preserve">.  </w:t>
      </w:r>
      <w:r w:rsidR="00A235FD" w:rsidRPr="00D85760">
        <w:rPr>
          <w:rFonts w:ascii="Times New Roman" w:hAnsi="Times New Roman"/>
        </w:rPr>
        <w:t>Librarians have strengths in metadata creation and standardization across domains</w:t>
      </w:r>
      <w:r w:rsidR="0079767B">
        <w:rPr>
          <w:rFonts w:ascii="Times New Roman" w:hAnsi="Times New Roman"/>
        </w:rPr>
        <w:t xml:space="preserve">.  </w:t>
      </w:r>
      <w:r w:rsidR="00A235FD" w:rsidRPr="00D85760">
        <w:rPr>
          <w:rFonts w:ascii="Times New Roman" w:hAnsi="Times New Roman"/>
        </w:rPr>
        <w:t xml:space="preserve">Their involvement can help </w:t>
      </w:r>
      <w:r w:rsidR="007D7E77" w:rsidRPr="00D85760">
        <w:rPr>
          <w:rFonts w:ascii="Times New Roman" w:hAnsi="Times New Roman"/>
        </w:rPr>
        <w:t xml:space="preserve">to </w:t>
      </w:r>
      <w:r w:rsidR="00A235FD" w:rsidRPr="00D85760">
        <w:rPr>
          <w:rFonts w:ascii="Times New Roman" w:hAnsi="Times New Roman"/>
        </w:rPr>
        <w:t xml:space="preserve">reduce barriers to sharing that often plague data dissemination, particularly where research cultures </w:t>
      </w:r>
      <w:r w:rsidR="009A54DF" w:rsidRPr="00D85760">
        <w:rPr>
          <w:rFonts w:ascii="Times New Roman" w:hAnsi="Times New Roman"/>
        </w:rPr>
        <w:t xml:space="preserve">widely </w:t>
      </w:r>
      <w:r w:rsidR="00A235FD" w:rsidRPr="00D85760">
        <w:rPr>
          <w:rFonts w:ascii="Times New Roman" w:hAnsi="Times New Roman"/>
        </w:rPr>
        <w:t>differ (MacMillian, 2014)</w:t>
      </w:r>
      <w:r w:rsidR="0079767B">
        <w:rPr>
          <w:rFonts w:ascii="Times New Roman" w:hAnsi="Times New Roman"/>
        </w:rPr>
        <w:t xml:space="preserve">.  </w:t>
      </w:r>
      <w:r w:rsidR="00A235FD" w:rsidRPr="00D85760">
        <w:rPr>
          <w:rFonts w:ascii="Times New Roman" w:hAnsi="Times New Roman"/>
        </w:rPr>
        <w:t>A librarian who</w:t>
      </w:r>
      <w:r w:rsidR="009A54DF" w:rsidRPr="00D85760">
        <w:rPr>
          <w:rFonts w:ascii="Times New Roman" w:hAnsi="Times New Roman"/>
        </w:rPr>
        <w:t xml:space="preserve">se curation services are </w:t>
      </w:r>
      <w:r w:rsidR="00A235FD" w:rsidRPr="00D85760">
        <w:rPr>
          <w:rFonts w:ascii="Times New Roman" w:hAnsi="Times New Roman"/>
        </w:rPr>
        <w:t xml:space="preserve">informed by working with </w:t>
      </w:r>
      <w:r w:rsidR="003349D5">
        <w:rPr>
          <w:rFonts w:ascii="Times New Roman" w:hAnsi="Times New Roman"/>
        </w:rPr>
        <w:t xml:space="preserve">the </w:t>
      </w:r>
      <w:r w:rsidR="00A235FD" w:rsidRPr="00D85760">
        <w:rPr>
          <w:rFonts w:ascii="Times New Roman" w:hAnsi="Times New Roman"/>
        </w:rPr>
        <w:t xml:space="preserve">researchers </w:t>
      </w:r>
      <w:r w:rsidR="009A54DF" w:rsidRPr="00D85760">
        <w:rPr>
          <w:rFonts w:ascii="Times New Roman" w:hAnsi="Times New Roman"/>
        </w:rPr>
        <w:t xml:space="preserve">who will be content producers </w:t>
      </w:r>
      <w:r w:rsidR="00A235FD" w:rsidRPr="00D85760">
        <w:rPr>
          <w:rFonts w:ascii="Times New Roman" w:hAnsi="Times New Roman"/>
        </w:rPr>
        <w:t>can ensure better material description and documentation</w:t>
      </w:r>
      <w:r w:rsidR="0079767B">
        <w:rPr>
          <w:rFonts w:ascii="Times New Roman" w:hAnsi="Times New Roman"/>
        </w:rPr>
        <w:t xml:space="preserve">.  </w:t>
      </w:r>
      <w:r w:rsidR="00A235FD" w:rsidRPr="00D85760">
        <w:rPr>
          <w:rFonts w:ascii="Times New Roman" w:hAnsi="Times New Roman"/>
        </w:rPr>
        <w:t>This results in a better repository and more high quality research outcomes (Federer, 2013)</w:t>
      </w:r>
      <w:r w:rsidR="0079767B">
        <w:rPr>
          <w:rFonts w:ascii="Times New Roman" w:hAnsi="Times New Roman"/>
        </w:rPr>
        <w:t xml:space="preserve">.  </w:t>
      </w:r>
      <w:r w:rsidR="00A235FD" w:rsidRPr="00D85760">
        <w:rPr>
          <w:rFonts w:ascii="Times New Roman" w:hAnsi="Times New Roman"/>
        </w:rPr>
        <w:t xml:space="preserve">Librarians acting in a liaison capacity can also guide and assist researchers </w:t>
      </w:r>
      <w:r w:rsidR="00500FED" w:rsidRPr="00D85760">
        <w:rPr>
          <w:rFonts w:ascii="Times New Roman" w:hAnsi="Times New Roman"/>
        </w:rPr>
        <w:t xml:space="preserve">with </w:t>
      </w:r>
      <w:r w:rsidR="00A235FD" w:rsidRPr="00D85760">
        <w:rPr>
          <w:rFonts w:ascii="Times New Roman" w:hAnsi="Times New Roman"/>
        </w:rPr>
        <w:t>data management tools</w:t>
      </w:r>
      <w:r w:rsidR="006B5583" w:rsidRPr="00D85760">
        <w:rPr>
          <w:rFonts w:ascii="Times New Roman" w:hAnsi="Times New Roman"/>
        </w:rPr>
        <w:t xml:space="preserve"> and</w:t>
      </w:r>
      <w:r w:rsidR="00A235FD" w:rsidRPr="00D85760">
        <w:rPr>
          <w:rFonts w:ascii="Times New Roman" w:hAnsi="Times New Roman"/>
        </w:rPr>
        <w:t xml:space="preserve"> </w:t>
      </w:r>
      <w:r w:rsidR="00053B87" w:rsidRPr="00D85760">
        <w:rPr>
          <w:rFonts w:ascii="Times New Roman" w:hAnsi="Times New Roman"/>
        </w:rPr>
        <w:t xml:space="preserve">best </w:t>
      </w:r>
      <w:r w:rsidR="00A235FD" w:rsidRPr="00D85760">
        <w:rPr>
          <w:rFonts w:ascii="Times New Roman" w:hAnsi="Times New Roman"/>
        </w:rPr>
        <w:t>practices</w:t>
      </w:r>
      <w:r w:rsidR="006B5583" w:rsidRPr="00D85760">
        <w:rPr>
          <w:rFonts w:ascii="Times New Roman" w:hAnsi="Times New Roman"/>
        </w:rPr>
        <w:t xml:space="preserve"> </w:t>
      </w:r>
      <w:r w:rsidR="00A235FD" w:rsidRPr="00D85760">
        <w:rPr>
          <w:rFonts w:ascii="Times New Roman" w:hAnsi="Times New Roman"/>
        </w:rPr>
        <w:t>that make it easier for the data owners to describe and prepare their data for preservation (McLure, Level, Cranston, Oehlerts, &amp; Culbertson, 2014)</w:t>
      </w:r>
      <w:r w:rsidR="0079767B">
        <w:rPr>
          <w:rFonts w:ascii="Times New Roman" w:hAnsi="Times New Roman"/>
        </w:rPr>
        <w:t xml:space="preserve">.  </w:t>
      </w:r>
      <w:r w:rsidR="00A235FD" w:rsidRPr="00D85760">
        <w:rPr>
          <w:rFonts w:ascii="Times New Roman" w:hAnsi="Times New Roman"/>
        </w:rPr>
        <w:t>Databrary’s experiences working with investigators to curate research data bear out these observations.</w:t>
      </w:r>
    </w:p>
    <w:p w14:paraId="63651761" w14:textId="5BCF2851" w:rsidR="000F6DD0" w:rsidRPr="00481ACE" w:rsidRDefault="00A235FD" w:rsidP="00481ACE">
      <w:pPr>
        <w:pStyle w:val="paragraph"/>
        <w:spacing w:line="480" w:lineRule="auto"/>
        <w:rPr>
          <w:rFonts w:ascii="Times New Roman" w:hAnsi="Times New Roman"/>
        </w:rPr>
      </w:pPr>
      <w:r w:rsidRPr="00D85760">
        <w:rPr>
          <w:rFonts w:ascii="Times New Roman" w:hAnsi="Times New Roman"/>
        </w:rPr>
        <w:t xml:space="preserve">Developing successful data repositories will require new practices </w:t>
      </w:r>
      <w:r w:rsidR="00101689" w:rsidRPr="00D85760">
        <w:rPr>
          <w:rFonts w:ascii="Times New Roman" w:hAnsi="Times New Roman"/>
        </w:rPr>
        <w:t xml:space="preserve">to </w:t>
      </w:r>
      <w:r w:rsidRPr="00D85760">
        <w:rPr>
          <w:rFonts w:ascii="Times New Roman" w:hAnsi="Times New Roman"/>
        </w:rPr>
        <w:t>manag</w:t>
      </w:r>
      <w:r w:rsidR="00101689" w:rsidRPr="00D85760">
        <w:rPr>
          <w:rFonts w:ascii="Times New Roman" w:hAnsi="Times New Roman"/>
        </w:rPr>
        <w:t>e</w:t>
      </w:r>
      <w:r w:rsidRPr="00D85760">
        <w:rPr>
          <w:rFonts w:ascii="Times New Roman" w:hAnsi="Times New Roman"/>
        </w:rPr>
        <w:t xml:space="preserve"> workflows involving technology and metadata creation</w:t>
      </w:r>
      <w:r w:rsidR="0079767B">
        <w:rPr>
          <w:rFonts w:ascii="Times New Roman" w:hAnsi="Times New Roman"/>
        </w:rPr>
        <w:t xml:space="preserve">.  </w:t>
      </w:r>
      <w:r w:rsidR="00101689" w:rsidRPr="00D85760">
        <w:rPr>
          <w:rFonts w:ascii="Times New Roman" w:hAnsi="Times New Roman"/>
        </w:rPr>
        <w:t>Researchers are increasingly held responsible for documenting and sharing the raw data from their research along with its products and derivatives (Heidorn, 2011; Greenberg, White, Carrier, &amp; Scherle, 2009)</w:t>
      </w:r>
      <w:r w:rsidR="0079767B">
        <w:rPr>
          <w:rFonts w:ascii="Times New Roman" w:hAnsi="Times New Roman"/>
        </w:rPr>
        <w:t xml:space="preserve">.  </w:t>
      </w:r>
      <w:r w:rsidRPr="00D85760">
        <w:rPr>
          <w:rFonts w:ascii="Times New Roman" w:hAnsi="Times New Roman"/>
        </w:rPr>
        <w:t xml:space="preserve">Research data include diverse </w:t>
      </w:r>
      <w:r w:rsidRPr="00481ACE">
        <w:rPr>
          <w:rFonts w:ascii="Times New Roman" w:hAnsi="Times New Roman"/>
        </w:rPr>
        <w:t xml:space="preserve">materials related to scholarly </w:t>
      </w:r>
      <w:r w:rsidR="00DF574E" w:rsidRPr="00D85760">
        <w:rPr>
          <w:rFonts w:ascii="Times New Roman" w:hAnsi="Times New Roman"/>
          <w:i/>
        </w:rPr>
        <w:t>process</w:t>
      </w:r>
      <w:r w:rsidRPr="00481ACE">
        <w:rPr>
          <w:rFonts w:ascii="Times New Roman" w:hAnsi="Times New Roman"/>
        </w:rPr>
        <w:t xml:space="preserve"> </w:t>
      </w:r>
      <w:r w:rsidR="00CB1087" w:rsidRPr="00481ACE">
        <w:rPr>
          <w:rFonts w:ascii="Times New Roman" w:hAnsi="Times New Roman"/>
        </w:rPr>
        <w:t xml:space="preserve">as well as to </w:t>
      </w:r>
      <w:r w:rsidRPr="00481ACE">
        <w:rPr>
          <w:rFonts w:ascii="Times New Roman" w:hAnsi="Times New Roman"/>
        </w:rPr>
        <w:t>products</w:t>
      </w:r>
      <w:r w:rsidR="0079767B">
        <w:rPr>
          <w:rFonts w:ascii="Times New Roman" w:hAnsi="Times New Roman"/>
        </w:rPr>
        <w:t xml:space="preserve">.  </w:t>
      </w:r>
      <w:r w:rsidR="00CB1087" w:rsidRPr="00481ACE">
        <w:rPr>
          <w:rFonts w:ascii="Times New Roman" w:hAnsi="Times New Roman"/>
        </w:rPr>
        <w:t xml:space="preserve">The inclusion of process-oriented materials </w:t>
      </w:r>
      <w:r w:rsidRPr="00481ACE">
        <w:rPr>
          <w:rFonts w:ascii="Times New Roman" w:hAnsi="Times New Roman"/>
        </w:rPr>
        <w:t>means that research data differ from other products of research such as journal articles and books, and it raises questions about how libraries should respond</w:t>
      </w:r>
      <w:r w:rsidR="00CB1087" w:rsidRPr="00481ACE">
        <w:rPr>
          <w:rFonts w:ascii="Times New Roman" w:hAnsi="Times New Roman"/>
        </w:rPr>
        <w:t xml:space="preserve"> (Wickett, Sacchi, Dubin, &amp; Renear, 2012; Hourclé, 2008)</w:t>
      </w:r>
      <w:r w:rsidR="0079767B">
        <w:rPr>
          <w:rFonts w:ascii="Times New Roman" w:hAnsi="Times New Roman"/>
        </w:rPr>
        <w:t xml:space="preserve">.  </w:t>
      </w:r>
      <w:r w:rsidRPr="00481ACE">
        <w:rPr>
          <w:rFonts w:ascii="Times New Roman" w:hAnsi="Times New Roman"/>
        </w:rPr>
        <w:t>Representing research data outside of its original context risks making the data more difficult to interpret (Borgman, 2012)</w:t>
      </w:r>
      <w:r w:rsidR="0079767B">
        <w:rPr>
          <w:rFonts w:ascii="Times New Roman" w:hAnsi="Times New Roman"/>
        </w:rPr>
        <w:t xml:space="preserve">.  </w:t>
      </w:r>
      <w:r w:rsidR="002A2A17" w:rsidRPr="00481ACE">
        <w:rPr>
          <w:rFonts w:ascii="Times New Roman" w:hAnsi="Times New Roman"/>
        </w:rPr>
        <w:t xml:space="preserve">How should libraries represent datasets in a manner that allows them to be cataloged, preserved, and cited? </w:t>
      </w:r>
    </w:p>
    <w:p w14:paraId="383EC7E5" w14:textId="1FB1FA8E"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Propagating research data is fast becoming a core component of scientific communication, but a bridge between researchers and repository staff must be built to facilitate that propagation (Castelli, Manghi, &amp; Thanos, 2013)</w:t>
      </w:r>
      <w:r w:rsidR="0079767B">
        <w:rPr>
          <w:rFonts w:ascii="Times New Roman" w:hAnsi="Times New Roman"/>
        </w:rPr>
        <w:t xml:space="preserve">.  </w:t>
      </w:r>
      <w:r w:rsidRPr="00481ACE">
        <w:rPr>
          <w:rFonts w:ascii="Times New Roman" w:hAnsi="Times New Roman"/>
        </w:rPr>
        <w:t>A survey of repository staff workers in Australia and New Zealand illustrates some of the challenges ahead</w:t>
      </w:r>
      <w:r w:rsidR="0079767B">
        <w:rPr>
          <w:rFonts w:ascii="Times New Roman" w:hAnsi="Times New Roman"/>
        </w:rPr>
        <w:t xml:space="preserve">.  </w:t>
      </w:r>
      <w:r w:rsidR="002A2A17" w:rsidRPr="00481ACE">
        <w:rPr>
          <w:rFonts w:ascii="Times New Roman" w:hAnsi="Times New Roman"/>
        </w:rPr>
        <w:t>For example,</w:t>
      </w:r>
      <w:r w:rsidRPr="00481ACE">
        <w:rPr>
          <w:rFonts w:ascii="Times New Roman" w:hAnsi="Times New Roman"/>
        </w:rPr>
        <w:t xml:space="preserve"> building digital data repositories will require library workers to develop new skills related to the </w:t>
      </w:r>
      <w:r w:rsidR="002A2A17" w:rsidRPr="00481ACE">
        <w:rPr>
          <w:rFonts w:ascii="Times New Roman" w:hAnsi="Times New Roman"/>
        </w:rPr>
        <w:t xml:space="preserve">repository </w:t>
      </w:r>
      <w:r w:rsidRPr="00481ACE">
        <w:rPr>
          <w:rFonts w:ascii="Times New Roman" w:hAnsi="Times New Roman"/>
        </w:rPr>
        <w:t>software and skills to communicate with IT departments (Simons &amp; Richardson, 2012)</w:t>
      </w:r>
      <w:r w:rsidR="0079767B">
        <w:rPr>
          <w:rFonts w:ascii="Times New Roman" w:hAnsi="Times New Roman"/>
        </w:rPr>
        <w:t xml:space="preserve">.  </w:t>
      </w:r>
      <w:r w:rsidRPr="00481ACE">
        <w:rPr>
          <w:rFonts w:ascii="Times New Roman" w:hAnsi="Times New Roman"/>
        </w:rPr>
        <w:t xml:space="preserve">Library staff will also need to develop working knowledge about semantic web-based metadata schema </w:t>
      </w:r>
      <w:r w:rsidR="002A2A17" w:rsidRPr="00481ACE">
        <w:rPr>
          <w:rFonts w:ascii="Times New Roman" w:hAnsi="Times New Roman"/>
        </w:rPr>
        <w:t xml:space="preserve">such as </w:t>
      </w:r>
      <w:r w:rsidRPr="00481ACE">
        <w:rPr>
          <w:rFonts w:ascii="Times New Roman" w:hAnsi="Times New Roman"/>
        </w:rPr>
        <w:t xml:space="preserve">the Resource Description Framework (RDF), multimedia file formats, and access concerns </w:t>
      </w:r>
      <w:r w:rsidR="006E2D60" w:rsidRPr="00481ACE">
        <w:rPr>
          <w:rFonts w:ascii="Times New Roman" w:hAnsi="Times New Roman"/>
        </w:rPr>
        <w:t xml:space="preserve">such as </w:t>
      </w:r>
      <w:r w:rsidRPr="00481ACE">
        <w:rPr>
          <w:rFonts w:ascii="Times New Roman" w:hAnsi="Times New Roman"/>
        </w:rPr>
        <w:t>copyright legislation and open access standards (Simons &amp; Richardson, 2012)</w:t>
      </w:r>
      <w:r w:rsidR="0079767B">
        <w:rPr>
          <w:rFonts w:ascii="Times New Roman" w:hAnsi="Times New Roman"/>
        </w:rPr>
        <w:t xml:space="preserve">.  </w:t>
      </w:r>
      <w:r w:rsidRPr="00481ACE">
        <w:rPr>
          <w:rFonts w:ascii="Times New Roman" w:hAnsi="Times New Roman"/>
        </w:rPr>
        <w:t>Libraries are a natural place for these new responsibilities and practices to emerge, but they are not trivial to implement</w:t>
      </w:r>
      <w:r w:rsidR="0079767B">
        <w:rPr>
          <w:rFonts w:ascii="Times New Roman" w:hAnsi="Times New Roman"/>
        </w:rPr>
        <w:t xml:space="preserve">.  </w:t>
      </w:r>
      <w:r w:rsidR="00515B2A" w:rsidRPr="00481ACE">
        <w:rPr>
          <w:rFonts w:ascii="Times New Roman" w:hAnsi="Times New Roman"/>
        </w:rPr>
        <w:t xml:space="preserve">Beyond </w:t>
      </w:r>
      <w:r w:rsidRPr="00481ACE">
        <w:rPr>
          <w:rFonts w:ascii="Times New Roman" w:hAnsi="Times New Roman"/>
        </w:rPr>
        <w:t>these new roles and practices</w:t>
      </w:r>
      <w:r w:rsidR="00515B2A" w:rsidRPr="00481ACE">
        <w:rPr>
          <w:rFonts w:ascii="Times New Roman" w:hAnsi="Times New Roman"/>
        </w:rPr>
        <w:t xml:space="preserve"> there</w:t>
      </w:r>
      <w:r w:rsidRPr="00481ACE">
        <w:rPr>
          <w:rFonts w:ascii="Times New Roman" w:hAnsi="Times New Roman"/>
        </w:rPr>
        <w:t xml:space="preserve"> will also</w:t>
      </w:r>
      <w:r w:rsidR="00515B2A" w:rsidRPr="00481ACE">
        <w:rPr>
          <w:rFonts w:ascii="Times New Roman" w:hAnsi="Times New Roman"/>
        </w:rPr>
        <w:t xml:space="preserve"> need to be </w:t>
      </w:r>
      <w:r w:rsidRPr="00481ACE">
        <w:rPr>
          <w:rFonts w:ascii="Times New Roman" w:hAnsi="Times New Roman"/>
        </w:rPr>
        <w:t>institutional changes such as the reorganization of roles, positions, and the development of library infrastructure to support research data curation (Giarlo, 2013)</w:t>
      </w:r>
      <w:r w:rsidR="0079767B">
        <w:rPr>
          <w:rFonts w:ascii="Times New Roman" w:hAnsi="Times New Roman"/>
        </w:rPr>
        <w:t xml:space="preserve">.  </w:t>
      </w:r>
      <w:r w:rsidRPr="00481ACE">
        <w:rPr>
          <w:rFonts w:ascii="Times New Roman" w:hAnsi="Times New Roman"/>
        </w:rPr>
        <w:t>Databrary</w:t>
      </w:r>
      <w:r w:rsidR="006E2D60" w:rsidRPr="00481ACE">
        <w:rPr>
          <w:rFonts w:ascii="Times New Roman" w:hAnsi="Times New Roman"/>
        </w:rPr>
        <w:t>’s</w:t>
      </w:r>
      <w:r w:rsidRPr="00481ACE">
        <w:rPr>
          <w:rFonts w:ascii="Times New Roman" w:hAnsi="Times New Roman"/>
        </w:rPr>
        <w:t xml:space="preserve"> experience echoes many of these points</w:t>
      </w:r>
      <w:r w:rsidR="0079767B">
        <w:rPr>
          <w:rFonts w:ascii="Times New Roman" w:hAnsi="Times New Roman"/>
        </w:rPr>
        <w:t xml:space="preserve">.  </w:t>
      </w:r>
      <w:r w:rsidRPr="00481ACE">
        <w:rPr>
          <w:rFonts w:ascii="Times New Roman" w:hAnsi="Times New Roman"/>
        </w:rPr>
        <w:t xml:space="preserve">Staff who lack library or information science backgrounds have had to learn about curation, preservation, and metadata, and staff with that background have had to acquire a range of new technical skills </w:t>
      </w:r>
      <w:r w:rsidR="006E2D60" w:rsidRPr="00481ACE">
        <w:rPr>
          <w:rFonts w:ascii="Times New Roman" w:hAnsi="Times New Roman"/>
        </w:rPr>
        <w:t xml:space="preserve">pertaining </w:t>
      </w:r>
      <w:r w:rsidRPr="00481ACE">
        <w:rPr>
          <w:rFonts w:ascii="Times New Roman" w:hAnsi="Times New Roman"/>
        </w:rPr>
        <w:t>to software development.</w:t>
      </w:r>
    </w:p>
    <w:p w14:paraId="5B8765FF" w14:textId="77777777" w:rsidR="00D70D37" w:rsidRPr="00481ACE" w:rsidRDefault="00A235FD" w:rsidP="00D85760">
      <w:pPr>
        <w:pStyle w:val="Heading2"/>
        <w:spacing w:before="0" w:after="180" w:line="480" w:lineRule="auto"/>
        <w:jc w:val="center"/>
        <w:rPr>
          <w:rFonts w:ascii="Times New Roman" w:hAnsi="Times New Roman" w:cs="Arial"/>
          <w:color w:val="000000"/>
          <w:sz w:val="24"/>
          <w:szCs w:val="24"/>
        </w:rPr>
      </w:pPr>
      <w:bookmarkStart w:id="2" w:name="description-of-services"/>
      <w:bookmarkEnd w:id="2"/>
      <w:r w:rsidRPr="00481ACE">
        <w:rPr>
          <w:rFonts w:ascii="Times New Roman" w:hAnsi="Times New Roman" w:cs="Arial"/>
          <w:color w:val="000000"/>
          <w:sz w:val="24"/>
          <w:szCs w:val="24"/>
        </w:rPr>
        <w:t>Description of Services</w:t>
      </w:r>
    </w:p>
    <w:p w14:paraId="7460BE40" w14:textId="296A50CB" w:rsidR="000F6DD0" w:rsidRPr="00481ACE" w:rsidRDefault="00A235FD" w:rsidP="00D85760">
      <w:pPr>
        <w:pStyle w:val="paragraph"/>
        <w:spacing w:line="480" w:lineRule="auto"/>
        <w:rPr>
          <w:rFonts w:ascii="Times New Roman" w:hAnsi="Times New Roman"/>
        </w:rPr>
      </w:pPr>
      <w:r w:rsidRPr="00481ACE">
        <w:rPr>
          <w:rFonts w:ascii="Times New Roman" w:hAnsi="Times New Roman"/>
        </w:rPr>
        <w:t xml:space="preserve">Databrary’s </w:t>
      </w:r>
      <w:r w:rsidR="00914691">
        <w:rPr>
          <w:rFonts w:ascii="Times New Roman" w:hAnsi="Times New Roman"/>
        </w:rPr>
        <w:t>working principles</w:t>
      </w:r>
      <w:r w:rsidRPr="00481ACE">
        <w:rPr>
          <w:rFonts w:ascii="Times New Roman" w:hAnsi="Times New Roman"/>
        </w:rPr>
        <w:t xml:space="preserve"> are</w:t>
      </w:r>
      <w:r w:rsidR="003B4504">
        <w:rPr>
          <w:rFonts w:ascii="Times New Roman" w:hAnsi="Times New Roman"/>
        </w:rPr>
        <w:t xml:space="preserve"> a</w:t>
      </w:r>
      <w:r w:rsidRPr="00481ACE">
        <w:rPr>
          <w:rFonts w:ascii="Times New Roman" w:hAnsi="Times New Roman"/>
        </w:rPr>
        <w:t xml:space="preserve"> </w:t>
      </w:r>
      <w:r w:rsidR="0070273D">
        <w:rPr>
          <w:rFonts w:ascii="Times New Roman" w:hAnsi="Times New Roman"/>
        </w:rPr>
        <w:t>focus</w:t>
      </w:r>
      <w:r w:rsidRPr="00481ACE">
        <w:rPr>
          <w:rFonts w:ascii="Times New Roman" w:hAnsi="Times New Roman"/>
        </w:rPr>
        <w:t xml:space="preserve"> on community outreach and the provision of services for scholarly communication, </w:t>
      </w:r>
      <w:del w:id="3" w:author="Drew" w:date="2015-06-01T19:04:00Z">
        <w:r w:rsidR="00DC7F7C" w:rsidDel="003B4504">
          <w:rPr>
            <w:rFonts w:ascii="Times New Roman" w:hAnsi="Times New Roman"/>
          </w:rPr>
          <w:delText xml:space="preserve">working </w:delText>
        </w:r>
      </w:del>
      <w:ins w:id="4" w:author="Drew" w:date="2015-06-01T19:04:00Z">
        <w:r w:rsidR="003B4504">
          <w:rPr>
            <w:rFonts w:ascii="Times New Roman" w:hAnsi="Times New Roman"/>
          </w:rPr>
          <w:t>engaging</w:t>
        </w:r>
        <w:r w:rsidR="003B4504">
          <w:rPr>
            <w:rFonts w:ascii="Times New Roman" w:hAnsi="Times New Roman"/>
          </w:rPr>
          <w:t xml:space="preserve"> </w:t>
        </w:r>
      </w:ins>
      <w:del w:id="5" w:author="Drew" w:date="2015-06-01T19:05:00Z">
        <w:r w:rsidR="00DC7F7C" w:rsidDel="003B4504">
          <w:rPr>
            <w:rFonts w:ascii="Times New Roman" w:hAnsi="Times New Roman"/>
          </w:rPr>
          <w:delText>productively</w:delText>
        </w:r>
        <w:r w:rsidR="005B3D92" w:rsidRPr="00481ACE" w:rsidDel="003B4504">
          <w:rPr>
            <w:rFonts w:ascii="Times New Roman" w:hAnsi="Times New Roman"/>
          </w:rPr>
          <w:delText xml:space="preserve"> </w:delText>
        </w:r>
        <w:r w:rsidR="00DC7F7C" w:rsidDel="003B4504">
          <w:rPr>
            <w:rFonts w:ascii="Times New Roman" w:hAnsi="Times New Roman"/>
          </w:rPr>
          <w:delText>through</w:delText>
        </w:r>
        <w:r w:rsidRPr="00481ACE" w:rsidDel="003B4504">
          <w:rPr>
            <w:rFonts w:ascii="Times New Roman" w:hAnsi="Times New Roman"/>
          </w:rPr>
          <w:delText xml:space="preserve"> </w:delText>
        </w:r>
      </w:del>
      <w:r w:rsidRPr="00481ACE">
        <w:rPr>
          <w:rFonts w:ascii="Times New Roman" w:hAnsi="Times New Roman"/>
        </w:rPr>
        <w:t>institutional partners</w:t>
      </w:r>
      <w:del w:id="6" w:author="Drew" w:date="2015-06-01T19:05:00Z">
        <w:r w:rsidRPr="00481ACE" w:rsidDel="003B4504">
          <w:rPr>
            <w:rFonts w:ascii="Times New Roman" w:hAnsi="Times New Roman"/>
          </w:rPr>
          <w:delText>hips</w:delText>
        </w:r>
      </w:del>
      <w:r w:rsidRPr="00481ACE">
        <w:rPr>
          <w:rFonts w:ascii="Times New Roman" w:hAnsi="Times New Roman"/>
        </w:rPr>
        <w:t xml:space="preserve">, </w:t>
      </w:r>
      <w:r w:rsidR="0070273D">
        <w:rPr>
          <w:rFonts w:ascii="Times New Roman" w:hAnsi="Times New Roman"/>
        </w:rPr>
        <w:t xml:space="preserve">offering </w:t>
      </w:r>
      <w:r w:rsidRPr="00481ACE">
        <w:rPr>
          <w:rFonts w:ascii="Times New Roman" w:hAnsi="Times New Roman"/>
        </w:rPr>
        <w:t xml:space="preserve">services for data curation </w:t>
      </w:r>
      <w:del w:id="7" w:author="Drew" w:date="2015-06-01T19:05:00Z">
        <w:r w:rsidRPr="00481ACE" w:rsidDel="003B4504">
          <w:rPr>
            <w:rFonts w:ascii="Times New Roman" w:hAnsi="Times New Roman"/>
          </w:rPr>
          <w:delText xml:space="preserve">developed </w:delText>
        </w:r>
      </w:del>
      <w:r w:rsidRPr="00481ACE">
        <w:rPr>
          <w:rFonts w:ascii="Times New Roman" w:hAnsi="Times New Roman"/>
        </w:rPr>
        <w:t xml:space="preserve">with the guidance of information professionals, and </w:t>
      </w:r>
      <w:r w:rsidR="0070273D">
        <w:rPr>
          <w:rFonts w:ascii="Times New Roman" w:hAnsi="Times New Roman"/>
        </w:rPr>
        <w:t xml:space="preserve">developing and maintaining a </w:t>
      </w:r>
      <w:r w:rsidRPr="00481ACE">
        <w:rPr>
          <w:rFonts w:ascii="Times New Roman" w:hAnsi="Times New Roman"/>
        </w:rPr>
        <w:t>strong technical infrastructure</w:t>
      </w:r>
      <w:r w:rsidR="0079767B">
        <w:rPr>
          <w:rFonts w:ascii="Times New Roman" w:hAnsi="Times New Roman"/>
        </w:rPr>
        <w:t xml:space="preserve">.  </w:t>
      </w:r>
      <w:r w:rsidRPr="00481ACE">
        <w:rPr>
          <w:rFonts w:ascii="Times New Roman" w:hAnsi="Times New Roman"/>
        </w:rPr>
        <w:t>We discuss each of these in turn.</w:t>
      </w:r>
    </w:p>
    <w:p w14:paraId="3E6F9C8E" w14:textId="77777777" w:rsidR="00D70D37" w:rsidRPr="00481ACE" w:rsidRDefault="00A235FD" w:rsidP="00D85760">
      <w:pPr>
        <w:pStyle w:val="Heading3"/>
        <w:spacing w:before="0" w:after="180" w:line="480" w:lineRule="auto"/>
        <w:rPr>
          <w:rFonts w:ascii="Times New Roman" w:hAnsi="Times New Roman" w:cs="Arial"/>
          <w:color w:val="000000"/>
          <w:sz w:val="24"/>
          <w:szCs w:val="24"/>
        </w:rPr>
      </w:pPr>
      <w:bookmarkStart w:id="8" w:name="community-outreach-and-scholarly-communi"/>
      <w:bookmarkEnd w:id="8"/>
      <w:r w:rsidRPr="00481ACE">
        <w:rPr>
          <w:rFonts w:ascii="Times New Roman" w:hAnsi="Times New Roman" w:cs="Arial"/>
          <w:color w:val="000000"/>
          <w:sz w:val="24"/>
          <w:szCs w:val="24"/>
        </w:rPr>
        <w:t>Community Outreach and Scholarly Communication</w:t>
      </w:r>
    </w:p>
    <w:p w14:paraId="5AD5BE70" w14:textId="6FD87811"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From the outset, Databrary sought to connect with the research community in a meaningful way, in part by hiring staff who understand both the professional needs of researchers and the requirements for preserving information and facilitating access to it</w:t>
      </w:r>
      <w:r w:rsidR="0079767B">
        <w:rPr>
          <w:rFonts w:ascii="Times New Roman" w:hAnsi="Times New Roman"/>
        </w:rPr>
        <w:t xml:space="preserve">.  </w:t>
      </w:r>
      <w:r w:rsidRPr="00481ACE">
        <w:rPr>
          <w:rFonts w:ascii="Times New Roman" w:hAnsi="Times New Roman"/>
        </w:rPr>
        <w:t>Early on, the project team came to understand that researchers were more likely to share video data with colleagues who were part of the same scholarly community</w:t>
      </w:r>
      <w:r w:rsidR="00E62EC1" w:rsidRPr="00481ACE">
        <w:rPr>
          <w:rFonts w:ascii="Times New Roman" w:hAnsi="Times New Roman"/>
        </w:rPr>
        <w:t>—</w:t>
      </w:r>
      <w:r w:rsidRPr="00481ACE">
        <w:rPr>
          <w:rFonts w:ascii="Times New Roman" w:hAnsi="Times New Roman"/>
        </w:rPr>
        <w:t>people who held the same understanding about the sensitivities involved in sharing identifiable data related to children and families</w:t>
      </w:r>
      <w:r w:rsidR="0079767B">
        <w:rPr>
          <w:rFonts w:ascii="Times New Roman" w:hAnsi="Times New Roman"/>
        </w:rPr>
        <w:t xml:space="preserve">.  </w:t>
      </w:r>
      <w:r w:rsidRPr="00481ACE">
        <w:rPr>
          <w:rFonts w:ascii="Times New Roman" w:hAnsi="Times New Roman"/>
        </w:rPr>
        <w:t>At the same time, the team understood that it would have to change prevailing sentiments about the feasibility of sharing video</w:t>
      </w:r>
      <w:r w:rsidR="00E62EC1" w:rsidRPr="00481ACE">
        <w:rPr>
          <w:rFonts w:ascii="Times New Roman" w:hAnsi="Times New Roman"/>
        </w:rPr>
        <w:t>s</w:t>
      </w:r>
      <w:r w:rsidRPr="00481ACE">
        <w:rPr>
          <w:rFonts w:ascii="Times New Roman" w:hAnsi="Times New Roman"/>
        </w:rPr>
        <w:t xml:space="preserve"> openly and bring knowledge about data curation and preservation practices to researchers unfamiliar with these topics</w:t>
      </w:r>
      <w:r w:rsidR="0079767B">
        <w:rPr>
          <w:rFonts w:ascii="Times New Roman" w:hAnsi="Times New Roman"/>
        </w:rPr>
        <w:t xml:space="preserve">.  </w:t>
      </w:r>
      <w:r w:rsidRPr="00481ACE">
        <w:rPr>
          <w:rFonts w:ascii="Times New Roman" w:hAnsi="Times New Roman"/>
        </w:rPr>
        <w:t>This led to a decision to hire two staff, one with specific responsibilities for community outreach and a second with experience in library and information science</w:t>
      </w:r>
      <w:r w:rsidR="0079767B">
        <w:rPr>
          <w:rFonts w:ascii="Times New Roman" w:hAnsi="Times New Roman"/>
        </w:rPr>
        <w:t xml:space="preserve">.  </w:t>
      </w:r>
      <w:r w:rsidRPr="00481ACE">
        <w:rPr>
          <w:rFonts w:ascii="Times New Roman" w:hAnsi="Times New Roman"/>
        </w:rPr>
        <w:t>These team members and our technical staff interact directly with researchers, providing hands-on support at every stage of the researcher’s interactions with Databrary</w:t>
      </w:r>
      <w:r w:rsidR="0079767B">
        <w:rPr>
          <w:rFonts w:ascii="Times New Roman" w:hAnsi="Times New Roman"/>
        </w:rPr>
        <w:t xml:space="preserve">.  </w:t>
      </w:r>
      <w:r w:rsidRPr="00481ACE">
        <w:rPr>
          <w:rFonts w:ascii="Times New Roman" w:hAnsi="Times New Roman"/>
        </w:rPr>
        <w:t>Staff assist with initial user registration, consult with research ethics boards, and manage data curation (see Curation below)</w:t>
      </w:r>
      <w:r w:rsidR="0079767B">
        <w:rPr>
          <w:rFonts w:ascii="Times New Roman" w:hAnsi="Times New Roman"/>
        </w:rPr>
        <w:t xml:space="preserve">.  </w:t>
      </w:r>
      <w:r w:rsidRPr="00481ACE">
        <w:rPr>
          <w:rFonts w:ascii="Times New Roman" w:hAnsi="Times New Roman"/>
        </w:rPr>
        <w:t xml:space="preserve">The Databrary team actively seeks out new potential contributors and datasets, and the team has established partnerships with some of the </w:t>
      </w:r>
      <w:r w:rsidR="00E62EC1" w:rsidRPr="00481ACE">
        <w:rPr>
          <w:rFonts w:ascii="Times New Roman" w:hAnsi="Times New Roman"/>
        </w:rPr>
        <w:t xml:space="preserve">primary </w:t>
      </w:r>
      <w:r w:rsidRPr="00481ACE">
        <w:rPr>
          <w:rFonts w:ascii="Times New Roman" w:hAnsi="Times New Roman"/>
        </w:rPr>
        <w:t>scholarly associations in the developmental and learning sciences: the Society for Research in Child Development, the International Congress on Infant Studies, the Cognitive Development Society, and the American Educational Research Association.</w:t>
      </w:r>
    </w:p>
    <w:p w14:paraId="54F7BA22" w14:textId="2E282CC6" w:rsidR="000F6DD0" w:rsidRPr="00D85760" w:rsidRDefault="00A235FD" w:rsidP="00481ACE">
      <w:pPr>
        <w:pStyle w:val="paragraph"/>
        <w:spacing w:line="480" w:lineRule="auto"/>
        <w:rPr>
          <w:rFonts w:ascii="Times New Roman" w:hAnsi="Times New Roman"/>
        </w:rPr>
      </w:pPr>
      <w:r w:rsidRPr="00481ACE">
        <w:rPr>
          <w:rFonts w:ascii="Times New Roman" w:hAnsi="Times New Roman"/>
        </w:rPr>
        <w:t xml:space="preserve">Databrary has also attempted to forge a consensus on professional values concerning the questions of what materials to share, when in the research life cycle materials </w:t>
      </w:r>
      <w:r w:rsidR="00D07566" w:rsidRPr="00481ACE">
        <w:rPr>
          <w:rFonts w:ascii="Times New Roman" w:hAnsi="Times New Roman"/>
        </w:rPr>
        <w:t xml:space="preserve">should </w:t>
      </w:r>
      <w:r w:rsidRPr="00481ACE">
        <w:rPr>
          <w:rFonts w:ascii="Times New Roman" w:hAnsi="Times New Roman"/>
        </w:rPr>
        <w:t xml:space="preserve">be shared, who should share, and how one should acknowledge the use of shared </w:t>
      </w:r>
      <w:r w:rsidR="00D07566" w:rsidRPr="00481ACE">
        <w:rPr>
          <w:rFonts w:ascii="Times New Roman" w:hAnsi="Times New Roman"/>
        </w:rPr>
        <w:t xml:space="preserve">videos </w:t>
      </w:r>
      <w:r w:rsidRPr="00481ACE">
        <w:rPr>
          <w:rFonts w:ascii="Times New Roman" w:hAnsi="Times New Roman"/>
        </w:rPr>
        <w:t>and other materials</w:t>
      </w:r>
      <w:r w:rsidR="0079767B">
        <w:rPr>
          <w:rFonts w:ascii="Times New Roman" w:hAnsi="Times New Roman"/>
        </w:rPr>
        <w:t xml:space="preserve">.  </w:t>
      </w:r>
      <w:r w:rsidRPr="00481ACE">
        <w:rPr>
          <w:rFonts w:ascii="Times New Roman" w:hAnsi="Times New Roman"/>
        </w:rPr>
        <w:t xml:space="preserve">Databrary's Data Sharing Manifesto (Databrary, 2015b) articulates that </w:t>
      </w:r>
      <w:r w:rsidRPr="00481ACE">
        <w:rPr>
          <w:rFonts w:ascii="Times New Roman" w:hAnsi="Times New Roman"/>
          <w:i/>
        </w:rPr>
        <w:t>all</w:t>
      </w:r>
      <w:r w:rsidRPr="00481ACE">
        <w:rPr>
          <w:rFonts w:ascii="Times New Roman" w:hAnsi="Times New Roman"/>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w:t>
      </w:r>
      <w:r w:rsidR="0079767B">
        <w:rPr>
          <w:rFonts w:ascii="Times New Roman" w:hAnsi="Times New Roman"/>
        </w:rPr>
        <w:t xml:space="preserve">.  </w:t>
      </w:r>
      <w:r w:rsidRPr="00481ACE">
        <w:rPr>
          <w:rFonts w:ascii="Times New Roman" w:hAnsi="Times New Roman"/>
        </w:rPr>
        <w:t>To support proper citation behavior, Databrary provides valid uniform resource identifiers (URIs) in a standard format for datasets as a whole and for subcomponents within them</w:t>
      </w:r>
      <w:r w:rsidR="0079767B">
        <w:rPr>
          <w:rFonts w:ascii="Times New Roman" w:hAnsi="Times New Roman"/>
        </w:rPr>
        <w:t xml:space="preserve">.  </w:t>
      </w:r>
      <w:r w:rsidRPr="00481ACE">
        <w:rPr>
          <w:rFonts w:ascii="Times New Roman" w:hAnsi="Times New Roman"/>
        </w:rPr>
        <w:t xml:space="preserve">The system also connects </w:t>
      </w:r>
      <w:ins w:id="9" w:author="Drew" w:date="2015-06-01T19:08:00Z">
        <w:r w:rsidR="00E04448" w:rsidRPr="00D85760">
          <w:rPr>
            <w:rFonts w:ascii="Times New Roman" w:hAnsi="Times New Roman"/>
          </w:rPr>
          <w:t>to publications associated with a dataset</w:t>
        </w:r>
        <w:r w:rsidR="00E04448" w:rsidRPr="00481ACE">
          <w:rPr>
            <w:rFonts w:ascii="Times New Roman" w:hAnsi="Times New Roman"/>
          </w:rPr>
          <w:t xml:space="preserve"> </w:t>
        </w:r>
      </w:ins>
      <w:r w:rsidRPr="00481ACE">
        <w:rPr>
          <w:rFonts w:ascii="Times New Roman" w:hAnsi="Times New Roman"/>
        </w:rPr>
        <w:t xml:space="preserve">via persistent identifiers </w:t>
      </w:r>
      <w:r w:rsidR="00481ACE">
        <w:rPr>
          <w:rFonts w:ascii="Times New Roman" w:hAnsi="Times New Roman"/>
        </w:rPr>
        <w:t xml:space="preserve">such as </w:t>
      </w:r>
      <w:r w:rsidRPr="00D85760">
        <w:rPr>
          <w:rFonts w:ascii="Times New Roman" w:hAnsi="Times New Roman"/>
        </w:rPr>
        <w:t>Digital Object Identifier</w:t>
      </w:r>
      <w:r w:rsidRPr="00481ACE">
        <w:rPr>
          <w:rFonts w:ascii="Times New Roman" w:hAnsi="Times New Roman"/>
        </w:rPr>
        <w:t>s</w:t>
      </w:r>
      <w:r w:rsidR="00481ACE">
        <w:rPr>
          <w:rFonts w:ascii="Times New Roman" w:hAnsi="Times New Roman"/>
        </w:rPr>
        <w:t xml:space="preserve"> (DOIs</w:t>
      </w:r>
      <w:r w:rsidRPr="00D85760">
        <w:rPr>
          <w:rFonts w:ascii="Times New Roman" w:hAnsi="Times New Roman"/>
        </w:rPr>
        <w:t>)</w:t>
      </w:r>
      <w:del w:id="10" w:author="Drew" w:date="2015-06-01T19:08:00Z">
        <w:r w:rsidRPr="00D85760" w:rsidDel="00E04448">
          <w:rPr>
            <w:rFonts w:ascii="Times New Roman" w:hAnsi="Times New Roman"/>
          </w:rPr>
          <w:delText xml:space="preserve"> to publications associated with a dataset</w:delText>
        </w:r>
      </w:del>
      <w:r w:rsidR="0079767B">
        <w:rPr>
          <w:rFonts w:ascii="Times New Roman" w:hAnsi="Times New Roman"/>
        </w:rPr>
        <w:t xml:space="preserve">.  </w:t>
      </w:r>
      <w:r w:rsidRPr="00D85760">
        <w:rPr>
          <w:rFonts w:ascii="Times New Roman" w:hAnsi="Times New Roman"/>
        </w:rPr>
        <w:t>Library and information science experts have been instrumental in shaping the design and implementation of these features.</w:t>
      </w:r>
    </w:p>
    <w:p w14:paraId="3EAC9653" w14:textId="4F8B21D6" w:rsidR="000F6DD0" w:rsidRPr="00D85760" w:rsidRDefault="00A235FD" w:rsidP="00481ACE">
      <w:pPr>
        <w:pStyle w:val="paragraph"/>
        <w:spacing w:line="480" w:lineRule="auto"/>
        <w:rPr>
          <w:rFonts w:ascii="Times New Roman" w:hAnsi="Times New Roman"/>
        </w:rPr>
      </w:pPr>
      <w:r w:rsidRPr="00D85760">
        <w:rPr>
          <w:rFonts w:ascii="Times New Roman" w:hAnsi="Times New Roman"/>
        </w:rPr>
        <w:t xml:space="preserve">Finally, through communication with </w:t>
      </w:r>
      <w:r w:rsidRPr="00481ACE">
        <w:rPr>
          <w:rFonts w:ascii="Times New Roman" w:hAnsi="Times New Roman"/>
        </w:rPr>
        <w:t>researchers</w:t>
      </w:r>
      <w:r w:rsidR="00D07566" w:rsidRPr="00481ACE">
        <w:rPr>
          <w:rFonts w:ascii="Times New Roman" w:hAnsi="Times New Roman"/>
        </w:rPr>
        <w:t>,</w:t>
      </w:r>
      <w:r w:rsidRPr="00481ACE">
        <w:rPr>
          <w:rFonts w:ascii="Times New Roman" w:hAnsi="Times New Roman"/>
        </w:rPr>
        <w:t xml:space="preserve"> we </w:t>
      </w:r>
      <w:r w:rsidRPr="00D85760">
        <w:rPr>
          <w:rFonts w:ascii="Times New Roman" w:hAnsi="Times New Roman"/>
        </w:rPr>
        <w:t>learned about the important connections between data privacy requirements, trust in the security of the repository, and a potential contributor’s support for open data sharing</w:t>
      </w:r>
      <w:r w:rsidR="0079767B">
        <w:rPr>
          <w:rFonts w:ascii="Times New Roman" w:hAnsi="Times New Roman"/>
        </w:rPr>
        <w:t xml:space="preserve">.  </w:t>
      </w:r>
      <w:r w:rsidRPr="00D85760">
        <w:rPr>
          <w:rFonts w:ascii="Times New Roman" w:hAnsi="Times New Roman"/>
        </w:rPr>
        <w:t>Databrary has had to create policies and technical systems to protect data privacy and establish trust</w:t>
      </w:r>
      <w:r w:rsidR="0079767B">
        <w:rPr>
          <w:rFonts w:ascii="Times New Roman" w:hAnsi="Times New Roman"/>
        </w:rPr>
        <w:t xml:space="preserve">.  </w:t>
      </w:r>
      <w:r w:rsidRPr="00D85760">
        <w:rPr>
          <w:rFonts w:ascii="Times New Roman" w:hAnsi="Times New Roman"/>
        </w:rPr>
        <w:t xml:space="preserve">Sharing identifiable research data requires that the Databrary system restrict access to materials on the basis of the permissions granted by individual participants and on the level of sharing </w:t>
      </w:r>
      <w:r w:rsidR="003E50B8" w:rsidRPr="00D85760">
        <w:rPr>
          <w:rFonts w:ascii="Times New Roman" w:hAnsi="Times New Roman"/>
        </w:rPr>
        <w:t xml:space="preserve">granted by the </w:t>
      </w:r>
      <w:r w:rsidRPr="00D85760">
        <w:rPr>
          <w:rFonts w:ascii="Times New Roman" w:hAnsi="Times New Roman"/>
        </w:rPr>
        <w:t>researcher</w:t>
      </w:r>
      <w:r w:rsidR="0079767B">
        <w:rPr>
          <w:rFonts w:ascii="Times New Roman" w:hAnsi="Times New Roman"/>
        </w:rPr>
        <w:t xml:space="preserve">.  </w:t>
      </w:r>
      <w:r w:rsidRPr="00D85760">
        <w:rPr>
          <w:rFonts w:ascii="Times New Roman" w:hAnsi="Times New Roman"/>
        </w:rPr>
        <w:t xml:space="preserve">Databrary offers several </w:t>
      </w:r>
      <w:r w:rsidR="003E50B8" w:rsidRPr="00D85760">
        <w:rPr>
          <w:rFonts w:ascii="Times New Roman" w:hAnsi="Times New Roman"/>
        </w:rPr>
        <w:t xml:space="preserve">permission </w:t>
      </w:r>
      <w:r w:rsidRPr="00D85760">
        <w:rPr>
          <w:rFonts w:ascii="Times New Roman" w:hAnsi="Times New Roman"/>
        </w:rPr>
        <w:t xml:space="preserve">levels, allowing researchers to share data only with their own lab, in bilateral relationships with specific individual Databrary </w:t>
      </w:r>
      <w:r w:rsidR="003E50B8" w:rsidRPr="00D85760">
        <w:rPr>
          <w:rFonts w:ascii="Times New Roman" w:hAnsi="Times New Roman"/>
        </w:rPr>
        <w:t>researchers</w:t>
      </w:r>
      <w:r w:rsidRPr="00D85760">
        <w:rPr>
          <w:rFonts w:ascii="Times New Roman" w:hAnsi="Times New Roman"/>
        </w:rPr>
        <w:t>, with the entire community of authorized Databrary researchers, or with the general public</w:t>
      </w:r>
      <w:r w:rsidR="0079767B">
        <w:rPr>
          <w:rFonts w:ascii="Times New Roman" w:hAnsi="Times New Roman"/>
        </w:rPr>
        <w:t xml:space="preserve">.  </w:t>
      </w:r>
      <w:r w:rsidRPr="00D85760">
        <w:rPr>
          <w:rFonts w:ascii="Times New Roman" w:hAnsi="Times New Roman"/>
        </w:rPr>
        <w:t>Because of this, Databrary staff work closely with data contributors to determine how a dataset’s original distribution restrictions, usually governed by a research ethics board (e.g</w:t>
      </w:r>
      <w:r w:rsidR="0079767B">
        <w:rPr>
          <w:rFonts w:ascii="Times New Roman" w:hAnsi="Times New Roman"/>
        </w:rPr>
        <w:t xml:space="preserve">., </w:t>
      </w:r>
      <w:r w:rsidRPr="00D85760">
        <w:rPr>
          <w:rFonts w:ascii="Times New Roman" w:hAnsi="Times New Roman"/>
        </w:rPr>
        <w:t>IRB), map to Databrary’s access levels</w:t>
      </w:r>
      <w:r w:rsidR="0079767B">
        <w:rPr>
          <w:rFonts w:ascii="Times New Roman" w:hAnsi="Times New Roman"/>
        </w:rPr>
        <w:t xml:space="preserve">.  </w:t>
      </w:r>
      <w:r w:rsidRPr="00D85760">
        <w:rPr>
          <w:rFonts w:ascii="Times New Roman" w:hAnsi="Times New Roman"/>
        </w:rPr>
        <w:t>As such, privacy is a significant component of the curation process.</w:t>
      </w:r>
    </w:p>
    <w:p w14:paraId="7E0FBE2C" w14:textId="77777777" w:rsidR="00D70D37" w:rsidRPr="00D85760" w:rsidRDefault="00A235FD" w:rsidP="00D85760">
      <w:pPr>
        <w:pStyle w:val="Heading3"/>
        <w:spacing w:before="0" w:after="180" w:line="480" w:lineRule="auto"/>
        <w:rPr>
          <w:rFonts w:ascii="Times New Roman" w:hAnsi="Times New Roman" w:cs="Arial"/>
          <w:color w:val="000000"/>
          <w:sz w:val="24"/>
          <w:szCs w:val="24"/>
        </w:rPr>
      </w:pPr>
      <w:bookmarkStart w:id="11" w:name="institutional-positioning"/>
      <w:bookmarkEnd w:id="11"/>
      <w:r w:rsidRPr="00D85760">
        <w:rPr>
          <w:rFonts w:ascii="Times New Roman" w:hAnsi="Times New Roman" w:cs="Arial"/>
          <w:color w:val="000000"/>
          <w:sz w:val="24"/>
          <w:szCs w:val="24"/>
        </w:rPr>
        <w:t>Institutional Positioning</w:t>
      </w:r>
    </w:p>
    <w:p w14:paraId="3CFF9DE3" w14:textId="75602E9A" w:rsidR="000F6DD0" w:rsidRPr="00481ACE" w:rsidRDefault="00A235FD" w:rsidP="00481ACE">
      <w:pPr>
        <w:pStyle w:val="paragraph"/>
        <w:spacing w:line="480" w:lineRule="auto"/>
        <w:rPr>
          <w:rFonts w:ascii="Times New Roman" w:hAnsi="Times New Roman"/>
        </w:rPr>
      </w:pPr>
      <w:r w:rsidRPr="00D85760">
        <w:rPr>
          <w:rFonts w:ascii="Times New Roman" w:hAnsi="Times New Roman"/>
        </w:rPr>
        <w:t>Databrary has established relations with a diverse “internal” community, as well</w:t>
      </w:r>
      <w:r w:rsidR="0079767B">
        <w:rPr>
          <w:rFonts w:ascii="Times New Roman" w:hAnsi="Times New Roman"/>
        </w:rPr>
        <w:t xml:space="preserve">.  </w:t>
      </w:r>
      <w:r w:rsidRPr="00D85760">
        <w:rPr>
          <w:rFonts w:ascii="Times New Roman" w:hAnsi="Times New Roman"/>
        </w:rPr>
        <w:t>The project relies on several collaborations and partnerships within NYU</w:t>
      </w:r>
      <w:r w:rsidR="0079767B">
        <w:rPr>
          <w:rFonts w:ascii="Times New Roman" w:hAnsi="Times New Roman"/>
        </w:rPr>
        <w:t xml:space="preserve">.  </w:t>
      </w:r>
      <w:r w:rsidRPr="00D85760">
        <w:rPr>
          <w:rFonts w:ascii="Times New Roman" w:hAnsi="Times New Roman"/>
        </w:rPr>
        <w:t xml:space="preserve">These enable Databrary to </w:t>
      </w:r>
      <w:r w:rsidRPr="00481ACE">
        <w:rPr>
          <w:rFonts w:ascii="Times New Roman" w:hAnsi="Times New Roman"/>
        </w:rPr>
        <w:t>navigate swiftly between the University Library and the community of researchers on campus and elsewhere</w:t>
      </w:r>
      <w:r w:rsidR="0079767B">
        <w:rPr>
          <w:rFonts w:ascii="Times New Roman" w:hAnsi="Times New Roman"/>
        </w:rPr>
        <w:t xml:space="preserve">.  </w:t>
      </w:r>
      <w:r w:rsidRPr="00481ACE">
        <w:rPr>
          <w:rFonts w:ascii="Times New Roman" w:hAnsi="Times New Roman"/>
        </w:rPr>
        <w:t xml:space="preserve">The system employs a hybrid technical architecture, developed initially by the NYU Libraries </w:t>
      </w:r>
      <w:r w:rsidR="00F56EE4" w:rsidRPr="00481ACE">
        <w:rPr>
          <w:rFonts w:ascii="Times New Roman" w:hAnsi="Times New Roman"/>
        </w:rPr>
        <w:t>and</w:t>
      </w:r>
      <w:r w:rsidRPr="00481ACE">
        <w:rPr>
          <w:rFonts w:ascii="Times New Roman" w:hAnsi="Times New Roman"/>
        </w:rPr>
        <w:t xml:space="preserve"> the central IT organization</w:t>
      </w:r>
      <w:r w:rsidR="0079767B">
        <w:rPr>
          <w:rFonts w:ascii="Times New Roman" w:hAnsi="Times New Roman"/>
        </w:rPr>
        <w:t xml:space="preserve">.  </w:t>
      </w:r>
      <w:r w:rsidRPr="00481ACE">
        <w:rPr>
          <w:rFonts w:ascii="Times New Roman" w:hAnsi="Times New Roman"/>
        </w:rPr>
        <w:t>The Databrary web application uses central IT servers and storage</w:t>
      </w:r>
      <w:r w:rsidR="0079767B">
        <w:rPr>
          <w:rFonts w:ascii="Times New Roman" w:hAnsi="Times New Roman"/>
        </w:rPr>
        <w:t xml:space="preserve">.  </w:t>
      </w:r>
      <w:r w:rsidRPr="00481ACE">
        <w:rPr>
          <w:rFonts w:ascii="Times New Roman" w:hAnsi="Times New Roman"/>
        </w:rPr>
        <w:t>The Libraries and central IT, in turn, guarantee the preservation of Databrary collections indefinitely, even if project funding is interrupted</w:t>
      </w:r>
      <w:r w:rsidR="0079767B">
        <w:rPr>
          <w:rFonts w:ascii="Times New Roman" w:hAnsi="Times New Roman"/>
        </w:rPr>
        <w:t xml:space="preserve">.  </w:t>
      </w:r>
      <w:r w:rsidRPr="00481ACE">
        <w:rPr>
          <w:rFonts w:ascii="Times New Roman" w:hAnsi="Times New Roman"/>
        </w:rPr>
        <w:t>This partnership requires that Databrary follow digital preservation best practices</w:t>
      </w:r>
      <w:r w:rsidR="0079767B">
        <w:rPr>
          <w:rFonts w:ascii="Times New Roman" w:hAnsi="Times New Roman"/>
        </w:rPr>
        <w:t xml:space="preserve">.  </w:t>
      </w:r>
      <w:r w:rsidRPr="00481ACE">
        <w:rPr>
          <w:rFonts w:ascii="Times New Roman" w:hAnsi="Times New Roman"/>
        </w:rPr>
        <w:t>This model is new for the Libraries and central IT, but it represents a desired direction for enhanced central support for research data repositories across the University.</w:t>
      </w:r>
    </w:p>
    <w:p w14:paraId="3558E9B4" w14:textId="7C3B10D2" w:rsidR="000F6DD0" w:rsidRPr="00D85760" w:rsidRDefault="00A235FD" w:rsidP="00D85760">
      <w:pPr>
        <w:pStyle w:val="paragraph"/>
        <w:spacing w:line="480" w:lineRule="auto"/>
        <w:rPr>
          <w:rFonts w:ascii="Times New Roman" w:hAnsi="Times New Roman"/>
        </w:rPr>
      </w:pPr>
      <w:r w:rsidRPr="00D85760">
        <w:rPr>
          <w:rFonts w:ascii="Times New Roman" w:hAnsi="Times New Roman"/>
        </w:rPr>
        <w:t xml:space="preserve">Another significant partnership </w:t>
      </w:r>
      <w:r w:rsidR="00687AFF" w:rsidRPr="00D85760">
        <w:rPr>
          <w:rFonts w:ascii="Times New Roman" w:hAnsi="Times New Roman"/>
        </w:rPr>
        <w:t>is</w:t>
      </w:r>
      <w:r w:rsidRPr="00D85760">
        <w:rPr>
          <w:rFonts w:ascii="Times New Roman" w:hAnsi="Times New Roman"/>
        </w:rPr>
        <w:t xml:space="preserve"> with the Office of Sponsored Programs</w:t>
      </w:r>
      <w:r w:rsidR="0079767B">
        <w:rPr>
          <w:rFonts w:ascii="Times New Roman" w:hAnsi="Times New Roman"/>
        </w:rPr>
        <w:t xml:space="preserve">.  </w:t>
      </w:r>
      <w:r w:rsidRPr="00D85760">
        <w:rPr>
          <w:rFonts w:ascii="Times New Roman" w:hAnsi="Times New Roman"/>
        </w:rPr>
        <w:t xml:space="preserve">Normally, this office does not work closely with projects </w:t>
      </w:r>
      <w:r w:rsidR="00687AFF" w:rsidRPr="00D85760">
        <w:rPr>
          <w:rFonts w:ascii="Times New Roman" w:hAnsi="Times New Roman"/>
        </w:rPr>
        <w:t xml:space="preserve">after </w:t>
      </w:r>
      <w:r w:rsidRPr="00D85760">
        <w:rPr>
          <w:rFonts w:ascii="Times New Roman" w:hAnsi="Times New Roman"/>
        </w:rPr>
        <w:t>funding has been received</w:t>
      </w:r>
      <w:r w:rsidR="0079767B">
        <w:rPr>
          <w:rFonts w:ascii="Times New Roman" w:hAnsi="Times New Roman"/>
        </w:rPr>
        <w:t xml:space="preserve">.  </w:t>
      </w:r>
      <w:r w:rsidRPr="00D85760">
        <w:rPr>
          <w:rFonts w:ascii="Times New Roman" w:hAnsi="Times New Roman"/>
        </w:rPr>
        <w:t xml:space="preserve">However, in the case of the Databrary project, </w:t>
      </w:r>
      <w:r w:rsidR="0013081E" w:rsidRPr="00D85760">
        <w:rPr>
          <w:rFonts w:ascii="Times New Roman" w:hAnsi="Times New Roman"/>
        </w:rPr>
        <w:t>the Office of Sponsored Programs</w:t>
      </w:r>
      <w:r w:rsidRPr="00D85760">
        <w:rPr>
          <w:rFonts w:ascii="Times New Roman" w:hAnsi="Times New Roman"/>
        </w:rPr>
        <w:t xml:space="preserve"> has been an </w:t>
      </w:r>
      <w:r w:rsidR="0013081E" w:rsidRPr="00D85760">
        <w:rPr>
          <w:rFonts w:ascii="Times New Roman" w:hAnsi="Times New Roman"/>
        </w:rPr>
        <w:t xml:space="preserve">active </w:t>
      </w:r>
      <w:r w:rsidRPr="00D85760">
        <w:rPr>
          <w:rFonts w:ascii="Times New Roman" w:hAnsi="Times New Roman"/>
        </w:rPr>
        <w:t>partner, helping to develop new policies for granting access</w:t>
      </w:r>
      <w:r w:rsidR="0079767B">
        <w:rPr>
          <w:rFonts w:ascii="Times New Roman" w:hAnsi="Times New Roman"/>
        </w:rPr>
        <w:t xml:space="preserve">.  </w:t>
      </w:r>
      <w:r w:rsidRPr="00D85760">
        <w:rPr>
          <w:rFonts w:ascii="Times New Roman" w:hAnsi="Times New Roman"/>
        </w:rPr>
        <w:t>The office acts as a model university Authorized Organizational Representative, a role that is critical in the legal and policy framework Databrary developed for sharing between institutions</w:t>
      </w:r>
      <w:r w:rsidR="0079767B">
        <w:rPr>
          <w:rFonts w:ascii="Times New Roman" w:hAnsi="Times New Roman"/>
        </w:rPr>
        <w:t xml:space="preserve">.  </w:t>
      </w:r>
      <w:r w:rsidRPr="00D85760">
        <w:rPr>
          <w:rFonts w:ascii="Times New Roman" w:hAnsi="Times New Roman"/>
        </w:rPr>
        <w:t xml:space="preserve">Similarly, the General Counsel’s office, ordinarily a strictly administrative office that challenges or defends legal issues, </w:t>
      </w:r>
      <w:r w:rsidR="0013081E" w:rsidRPr="00D85760">
        <w:rPr>
          <w:rFonts w:ascii="Times New Roman" w:hAnsi="Times New Roman"/>
        </w:rPr>
        <w:t>is an active partner in</w:t>
      </w:r>
      <w:r w:rsidRPr="00D85760">
        <w:rPr>
          <w:rFonts w:ascii="Times New Roman" w:hAnsi="Times New Roman"/>
        </w:rPr>
        <w:t xml:space="preserve"> developing the legal and policy framework for inter-institutional sharing.</w:t>
      </w:r>
    </w:p>
    <w:p w14:paraId="2F0A68DF" w14:textId="21058BDB" w:rsidR="000F6DD0" w:rsidRPr="00D85760" w:rsidRDefault="00A235FD" w:rsidP="00D85760">
      <w:pPr>
        <w:pStyle w:val="paragraph"/>
        <w:spacing w:line="480" w:lineRule="auto"/>
        <w:rPr>
          <w:rFonts w:ascii="Times New Roman" w:hAnsi="Times New Roman"/>
        </w:rPr>
      </w:pPr>
      <w:r w:rsidRPr="00D85760">
        <w:rPr>
          <w:rFonts w:ascii="Times New Roman" w:hAnsi="Times New Roman"/>
        </w:rPr>
        <w:t>A document called the Databrary Access Agreement enables inter-institutional sharing (Databrary, 2015c)</w:t>
      </w:r>
      <w:r w:rsidR="0079767B">
        <w:rPr>
          <w:rFonts w:ascii="Times New Roman" w:hAnsi="Times New Roman"/>
        </w:rPr>
        <w:t xml:space="preserve">.  </w:t>
      </w:r>
      <w:r w:rsidRPr="00D85760">
        <w:rPr>
          <w:rFonts w:ascii="Times New Roman" w:hAnsi="Times New Roman"/>
        </w:rPr>
        <w:t>This agreement is signed by an authorizing official, commonly referred to as an Authorized Organizational Representative in the U.S</w:t>
      </w:r>
      <w:r w:rsidR="0079767B">
        <w:rPr>
          <w:rFonts w:ascii="Times New Roman" w:hAnsi="Times New Roman"/>
        </w:rPr>
        <w:t xml:space="preserve">. </w:t>
      </w:r>
      <w:del w:id="12" w:author="Drew" w:date="2015-06-01T19:10:00Z">
        <w:r w:rsidR="0079767B" w:rsidDel="00AC7BCA">
          <w:rPr>
            <w:rFonts w:ascii="Times New Roman" w:hAnsi="Times New Roman"/>
          </w:rPr>
          <w:delText xml:space="preserve"> </w:delText>
        </w:r>
      </w:del>
      <w:r w:rsidRPr="00D85760">
        <w:rPr>
          <w:rFonts w:ascii="Times New Roman" w:hAnsi="Times New Roman"/>
        </w:rPr>
        <w:t>context, or someone that has the authority to affirm the enforcement of research practices on behalf of institution</w:t>
      </w:r>
      <w:r w:rsidR="00C16A25" w:rsidRPr="00D85760">
        <w:rPr>
          <w:rFonts w:ascii="Times New Roman" w:hAnsi="Times New Roman"/>
        </w:rPr>
        <w:t>s</w:t>
      </w:r>
      <w:r w:rsidRPr="00D85760">
        <w:rPr>
          <w:rFonts w:ascii="Times New Roman" w:hAnsi="Times New Roman"/>
        </w:rPr>
        <w:t xml:space="preserve"> elsewhere</w:t>
      </w:r>
      <w:r w:rsidR="0079767B">
        <w:rPr>
          <w:rFonts w:ascii="Times New Roman" w:hAnsi="Times New Roman"/>
        </w:rPr>
        <w:t xml:space="preserve">.  </w:t>
      </w:r>
      <w:r w:rsidRPr="00D85760">
        <w:rPr>
          <w:rFonts w:ascii="Times New Roman" w:hAnsi="Times New Roman"/>
        </w:rPr>
        <w:t xml:space="preserve">This is typically the director of </w:t>
      </w:r>
      <w:r w:rsidR="00C16A25" w:rsidRPr="00D85760">
        <w:rPr>
          <w:rFonts w:ascii="Times New Roman" w:hAnsi="Times New Roman"/>
        </w:rPr>
        <w:t>the</w:t>
      </w:r>
      <w:r w:rsidR="002B7AE5" w:rsidRPr="00D85760">
        <w:rPr>
          <w:rFonts w:ascii="Times New Roman" w:hAnsi="Times New Roman"/>
        </w:rPr>
        <w:t xml:space="preserve"> institution’s</w:t>
      </w:r>
      <w:r w:rsidR="00C16A25" w:rsidRPr="00D85760">
        <w:rPr>
          <w:rFonts w:ascii="Times New Roman" w:hAnsi="Times New Roman"/>
        </w:rPr>
        <w:t xml:space="preserve"> </w:t>
      </w:r>
      <w:r w:rsidRPr="00D85760">
        <w:rPr>
          <w:rFonts w:ascii="Times New Roman" w:hAnsi="Times New Roman"/>
        </w:rPr>
        <w:t>Office of Sponsored Programs</w:t>
      </w:r>
      <w:r w:rsidR="0079767B">
        <w:rPr>
          <w:rFonts w:ascii="Times New Roman" w:hAnsi="Times New Roman"/>
        </w:rPr>
        <w:t xml:space="preserve">.  </w:t>
      </w:r>
      <w:r w:rsidRPr="00D85760">
        <w:rPr>
          <w:rFonts w:ascii="Times New Roman" w:hAnsi="Times New Roman"/>
        </w:rPr>
        <w:t>Individual researchers may then be authorized by an officer at their institution to access and share data using Databrary</w:t>
      </w:r>
      <w:r w:rsidR="0079767B">
        <w:rPr>
          <w:rFonts w:ascii="Times New Roman" w:hAnsi="Times New Roman"/>
        </w:rPr>
        <w:t xml:space="preserve">.  </w:t>
      </w:r>
      <w:r w:rsidRPr="00D85760">
        <w:rPr>
          <w:rFonts w:ascii="Times New Roman" w:hAnsi="Times New Roman"/>
        </w:rPr>
        <w:t xml:space="preserve">Researchers agree to treat data from Databrary with the same standards of care and ethical concern that would apply to data they collect themselves, to respect the desired release preferences of people depicted </w:t>
      </w:r>
      <w:r w:rsidR="002B7AE5" w:rsidRPr="00D85760">
        <w:rPr>
          <w:rFonts w:ascii="Times New Roman" w:hAnsi="Times New Roman"/>
        </w:rPr>
        <w:t>on videos</w:t>
      </w:r>
      <w:r w:rsidRPr="00D85760">
        <w:rPr>
          <w:rFonts w:ascii="Times New Roman" w:hAnsi="Times New Roman"/>
        </w:rPr>
        <w:t xml:space="preserve"> contribute</w:t>
      </w:r>
      <w:r w:rsidR="002B7AE5" w:rsidRPr="00D85760">
        <w:rPr>
          <w:rFonts w:ascii="Times New Roman" w:hAnsi="Times New Roman"/>
        </w:rPr>
        <w:t>d</w:t>
      </w:r>
      <w:r w:rsidRPr="00D85760">
        <w:rPr>
          <w:rFonts w:ascii="Times New Roman" w:hAnsi="Times New Roman"/>
        </w:rPr>
        <w:t xml:space="preserve"> to Databrary, and to supervise the use of Databrary </w:t>
      </w:r>
      <w:r w:rsidR="002B7AE5" w:rsidRPr="00D85760">
        <w:rPr>
          <w:rFonts w:ascii="Times New Roman" w:hAnsi="Times New Roman"/>
        </w:rPr>
        <w:t xml:space="preserve">videos and other </w:t>
      </w:r>
      <w:r w:rsidRPr="00D85760">
        <w:rPr>
          <w:rFonts w:ascii="Times New Roman" w:hAnsi="Times New Roman"/>
        </w:rPr>
        <w:t xml:space="preserve">materials by students </w:t>
      </w:r>
      <w:r w:rsidR="002B7AE5" w:rsidRPr="00D85760">
        <w:rPr>
          <w:rFonts w:ascii="Times New Roman" w:hAnsi="Times New Roman"/>
        </w:rPr>
        <w:t xml:space="preserve">and </w:t>
      </w:r>
      <w:r w:rsidRPr="00D85760">
        <w:rPr>
          <w:rFonts w:ascii="Times New Roman" w:hAnsi="Times New Roman"/>
        </w:rPr>
        <w:t>staff under their guidance</w:t>
      </w:r>
      <w:r w:rsidR="0079767B">
        <w:rPr>
          <w:rFonts w:ascii="Times New Roman" w:hAnsi="Times New Roman"/>
        </w:rPr>
        <w:t xml:space="preserve">.  </w:t>
      </w:r>
      <w:r w:rsidRPr="00D85760">
        <w:rPr>
          <w:rFonts w:ascii="Times New Roman" w:hAnsi="Times New Roman"/>
        </w:rPr>
        <w:t>The agreement permits both access to the data and, with ethics board approval, contributions</w:t>
      </w:r>
      <w:r w:rsidR="0079767B">
        <w:rPr>
          <w:rFonts w:ascii="Times New Roman" w:hAnsi="Times New Roman"/>
        </w:rPr>
        <w:t xml:space="preserve">.  </w:t>
      </w:r>
      <w:r w:rsidRPr="00D85760">
        <w:rPr>
          <w:rFonts w:ascii="Times New Roman" w:hAnsi="Times New Roman"/>
        </w:rPr>
        <w:t>To our knowledge, this combination of privileges makes the agreement novel, and like other aspects of the Databrary project, it emerged as a way to reduce barriers to sharing that the team discovered in engaging with the target scholarly community.</w:t>
      </w:r>
    </w:p>
    <w:p w14:paraId="3D65FB9E" w14:textId="789EC44C" w:rsidR="000F6DD0" w:rsidRPr="00D85760" w:rsidRDefault="00A235FD" w:rsidP="00D85760">
      <w:pPr>
        <w:pStyle w:val="paragraph"/>
        <w:spacing w:line="480" w:lineRule="auto"/>
        <w:rPr>
          <w:rFonts w:ascii="Times New Roman" w:hAnsi="Times New Roman"/>
        </w:rPr>
      </w:pPr>
      <w:r w:rsidRPr="00D85760">
        <w:rPr>
          <w:rFonts w:ascii="Times New Roman" w:hAnsi="Times New Roman"/>
        </w:rPr>
        <w:t>By bringing together and creating collaborations among various administrative entities in new ways, Databrary has also influenced university administrative processes</w:t>
      </w:r>
      <w:r w:rsidR="0079767B">
        <w:rPr>
          <w:rFonts w:ascii="Times New Roman" w:hAnsi="Times New Roman"/>
        </w:rPr>
        <w:t xml:space="preserve">.  </w:t>
      </w:r>
      <w:r w:rsidRPr="00D85760">
        <w:rPr>
          <w:rFonts w:ascii="Times New Roman" w:hAnsi="Times New Roman"/>
        </w:rPr>
        <w:t>These relationships were envisioned from the start, with the collaborating units participating in conversations even before proposal writing began.</w:t>
      </w:r>
    </w:p>
    <w:p w14:paraId="0C72B69E" w14:textId="77777777" w:rsidR="00D70D37" w:rsidRPr="00D85760" w:rsidRDefault="00A235FD" w:rsidP="00D85760">
      <w:pPr>
        <w:pStyle w:val="Heading3"/>
        <w:spacing w:before="0" w:after="180" w:line="480" w:lineRule="auto"/>
        <w:rPr>
          <w:rFonts w:ascii="Times New Roman" w:hAnsi="Times New Roman" w:cs="Arial"/>
          <w:color w:val="000000"/>
          <w:sz w:val="24"/>
          <w:szCs w:val="24"/>
        </w:rPr>
      </w:pPr>
      <w:bookmarkStart w:id="13" w:name="curation"/>
      <w:bookmarkEnd w:id="13"/>
      <w:r w:rsidRPr="00D85760">
        <w:rPr>
          <w:rFonts w:ascii="Times New Roman" w:hAnsi="Times New Roman" w:cs="Arial"/>
          <w:color w:val="000000"/>
          <w:sz w:val="24"/>
          <w:szCs w:val="24"/>
        </w:rPr>
        <w:t>Curation</w:t>
      </w:r>
    </w:p>
    <w:p w14:paraId="27D47330" w14:textId="3757E629" w:rsidR="000F6DD0" w:rsidRPr="00D85760" w:rsidRDefault="00A43936" w:rsidP="00481ACE">
      <w:pPr>
        <w:pStyle w:val="paragraph"/>
        <w:spacing w:line="480" w:lineRule="auto"/>
        <w:rPr>
          <w:rFonts w:ascii="Times New Roman" w:hAnsi="Times New Roman"/>
        </w:rPr>
      </w:pPr>
      <w:r w:rsidRPr="00D85760">
        <w:rPr>
          <w:rFonts w:ascii="Times New Roman" w:hAnsi="Times New Roman"/>
        </w:rPr>
        <w:t>A primary</w:t>
      </w:r>
      <w:r w:rsidR="00A235FD" w:rsidRPr="00D85760">
        <w:rPr>
          <w:rFonts w:ascii="Times New Roman" w:hAnsi="Times New Roman"/>
        </w:rPr>
        <w:t xml:space="preserve"> purpose of Databrary’s community outreach efforts, internal partnerships, and policy framework is to secure </w:t>
      </w:r>
      <w:r w:rsidR="00037E7A" w:rsidRPr="00D85760">
        <w:rPr>
          <w:rFonts w:ascii="Times New Roman" w:hAnsi="Times New Roman"/>
        </w:rPr>
        <w:t xml:space="preserve">contributions of raw research </w:t>
      </w:r>
      <w:r w:rsidRPr="00D85760">
        <w:rPr>
          <w:rFonts w:ascii="Times New Roman" w:hAnsi="Times New Roman"/>
        </w:rPr>
        <w:t>video</w:t>
      </w:r>
      <w:r w:rsidR="00037E7A" w:rsidRPr="00D85760">
        <w:rPr>
          <w:rFonts w:ascii="Times New Roman" w:hAnsi="Times New Roman"/>
        </w:rPr>
        <w:t>s</w:t>
      </w:r>
      <w:r w:rsidR="0079767B">
        <w:rPr>
          <w:rFonts w:ascii="Times New Roman" w:hAnsi="Times New Roman"/>
        </w:rPr>
        <w:t xml:space="preserve">.  </w:t>
      </w:r>
      <w:r w:rsidR="00A235FD" w:rsidRPr="00D85760">
        <w:rPr>
          <w:rFonts w:ascii="Times New Roman" w:hAnsi="Times New Roman"/>
        </w:rPr>
        <w:t xml:space="preserve">Databrary supports </w:t>
      </w:r>
      <w:r w:rsidR="00A235FD" w:rsidRPr="00D85760">
        <w:rPr>
          <w:rFonts w:ascii="Times New Roman" w:hAnsi="Times New Roman"/>
          <w:i/>
          <w:iCs/>
        </w:rPr>
        <w:t>after-the-fact</w:t>
      </w:r>
      <w:r w:rsidR="00A235FD" w:rsidRPr="00D85760">
        <w:rPr>
          <w:rFonts w:ascii="Times New Roman" w:hAnsi="Times New Roman"/>
        </w:rPr>
        <w:t xml:space="preserve"> and </w:t>
      </w:r>
      <w:r w:rsidR="00A235FD" w:rsidRPr="00D85760">
        <w:rPr>
          <w:rFonts w:ascii="Times New Roman" w:hAnsi="Times New Roman"/>
          <w:i/>
          <w:iCs/>
        </w:rPr>
        <w:t>active curation</w:t>
      </w:r>
      <w:r w:rsidR="00A235FD" w:rsidRPr="00D85760">
        <w:rPr>
          <w:rFonts w:ascii="Times New Roman" w:hAnsi="Times New Roman"/>
        </w:rPr>
        <w:t xml:space="preserve">, or what Giarlo (2013) refers to as </w:t>
      </w:r>
      <w:r w:rsidR="00A235FD" w:rsidRPr="00D85760">
        <w:rPr>
          <w:rFonts w:ascii="Times New Roman" w:hAnsi="Times New Roman"/>
          <w:i/>
          <w:iCs/>
        </w:rPr>
        <w:t>post hoc</w:t>
      </w:r>
      <w:r w:rsidR="00A235FD" w:rsidRPr="00D85760">
        <w:rPr>
          <w:rFonts w:ascii="Times New Roman" w:hAnsi="Times New Roman"/>
        </w:rPr>
        <w:t xml:space="preserve"> and </w:t>
      </w:r>
      <w:r w:rsidR="00A235FD" w:rsidRPr="00D85760">
        <w:rPr>
          <w:rFonts w:ascii="Times New Roman" w:hAnsi="Times New Roman"/>
          <w:i/>
          <w:iCs/>
        </w:rPr>
        <w:t>sheer curation</w:t>
      </w:r>
      <w:r w:rsidR="00A235FD" w:rsidRPr="00D85760">
        <w:rPr>
          <w:rFonts w:ascii="Times New Roman" w:hAnsi="Times New Roman"/>
        </w:rPr>
        <w:t>, respectively</w:t>
      </w:r>
      <w:r w:rsidR="0079767B">
        <w:rPr>
          <w:rFonts w:ascii="Times New Roman" w:hAnsi="Times New Roman"/>
        </w:rPr>
        <w:t xml:space="preserve">.  </w:t>
      </w:r>
      <w:r w:rsidR="00A235FD" w:rsidRPr="00D85760">
        <w:rPr>
          <w:rFonts w:ascii="Times New Roman" w:hAnsi="Times New Roman"/>
        </w:rPr>
        <w:t>After-the-fact curation consists of ingesting datasets after all data collection has been completed, typically after all study products (research papers, analyses, etc.) have been created</w:t>
      </w:r>
      <w:r w:rsidR="0079767B">
        <w:rPr>
          <w:rFonts w:ascii="Times New Roman" w:hAnsi="Times New Roman"/>
        </w:rPr>
        <w:t xml:space="preserve">.  </w:t>
      </w:r>
      <w:r w:rsidR="00A235FD" w:rsidRPr="00D85760">
        <w:rPr>
          <w:rFonts w:ascii="Times New Roman" w:hAnsi="Times New Roman"/>
        </w:rPr>
        <w:t>After-the-fact curation nearly always involves significant assistance and effort from a library and information science professional as well as time and energy on the part of the data owner to convey the essential aspects of their dataset for ingestion</w:t>
      </w:r>
      <w:r w:rsidR="0079767B">
        <w:rPr>
          <w:rFonts w:ascii="Times New Roman" w:hAnsi="Times New Roman"/>
        </w:rPr>
        <w:t xml:space="preserve">.  </w:t>
      </w:r>
      <w:r w:rsidR="00A235FD" w:rsidRPr="00D85760">
        <w:rPr>
          <w:rFonts w:ascii="Times New Roman" w:hAnsi="Times New Roman"/>
        </w:rPr>
        <w:t>Active curation involves tools built into Databrary that enable researchers to organize and manage their raw data and metadata online in the midst of its collection</w:t>
      </w:r>
      <w:r w:rsidR="0079767B">
        <w:rPr>
          <w:rFonts w:ascii="Times New Roman" w:hAnsi="Times New Roman"/>
        </w:rPr>
        <w:t xml:space="preserve">.  </w:t>
      </w:r>
      <w:r w:rsidR="00A235FD" w:rsidRPr="00D85760">
        <w:rPr>
          <w:rFonts w:ascii="Times New Roman" w:hAnsi="Times New Roman"/>
        </w:rPr>
        <w:t>Databrary has built a web-accessible user interface that allows researchers to enter study metadata and upload their videos after each data collection</w:t>
      </w:r>
      <w:r w:rsidR="0079767B">
        <w:rPr>
          <w:rFonts w:ascii="Times New Roman" w:hAnsi="Times New Roman"/>
        </w:rPr>
        <w:t xml:space="preserve">.  </w:t>
      </w:r>
      <w:r w:rsidR="00A235FD" w:rsidRPr="00D85760">
        <w:rPr>
          <w:rFonts w:ascii="Times New Roman" w:hAnsi="Times New Roman"/>
        </w:rPr>
        <w:t>Making active curation a regular part of a researcher’s workflow then makes sharing a quick and final step.</w:t>
      </w:r>
    </w:p>
    <w:p w14:paraId="1C53BD39" w14:textId="2EFC2FB0" w:rsidR="000F6DD0" w:rsidRPr="00D85760" w:rsidRDefault="00A235FD" w:rsidP="00481ACE">
      <w:pPr>
        <w:pStyle w:val="paragraph"/>
        <w:spacing w:line="480" w:lineRule="auto"/>
        <w:rPr>
          <w:rFonts w:ascii="Times New Roman" w:hAnsi="Times New Roman"/>
        </w:rPr>
      </w:pPr>
      <w:r w:rsidRPr="00D85760">
        <w:rPr>
          <w:rFonts w:ascii="Times New Roman" w:hAnsi="Times New Roman"/>
        </w:rPr>
        <w:t xml:space="preserve">A central challenge in developing a data repository is defining a metadata schema that will accept a wide variety of datasets while adding a level of standardization </w:t>
      </w:r>
      <w:r w:rsidR="002739C2" w:rsidRPr="00D85760">
        <w:rPr>
          <w:rFonts w:ascii="Times New Roman" w:hAnsi="Times New Roman"/>
        </w:rPr>
        <w:t xml:space="preserve">to </w:t>
      </w:r>
      <w:r w:rsidRPr="00D85760">
        <w:rPr>
          <w:rFonts w:ascii="Times New Roman" w:hAnsi="Times New Roman"/>
        </w:rPr>
        <w:t>allow deposits to be easily searched (Hourclé, 2008; Orchard, 2014)</w:t>
      </w:r>
      <w:r w:rsidR="0079767B">
        <w:rPr>
          <w:rFonts w:ascii="Times New Roman" w:hAnsi="Times New Roman"/>
        </w:rPr>
        <w:t xml:space="preserve">.  </w:t>
      </w:r>
      <w:r w:rsidR="002739C2" w:rsidRPr="00D85760">
        <w:rPr>
          <w:rFonts w:ascii="Times New Roman" w:hAnsi="Times New Roman"/>
        </w:rPr>
        <w:t xml:space="preserve">Through working with researchers, </w:t>
      </w:r>
      <w:r w:rsidRPr="00D85760">
        <w:rPr>
          <w:rFonts w:ascii="Times New Roman" w:hAnsi="Times New Roman"/>
        </w:rPr>
        <w:t>Databrary learned early on that requiring only a minimal amount of metadata to make a dataset understandable by the intended community was preferable to making exhaustive data descriptions mandatory</w:t>
      </w:r>
      <w:r w:rsidR="0079767B">
        <w:rPr>
          <w:rFonts w:ascii="Times New Roman" w:hAnsi="Times New Roman"/>
        </w:rPr>
        <w:t xml:space="preserve">.  </w:t>
      </w:r>
      <w:r w:rsidRPr="00D85760">
        <w:rPr>
          <w:rFonts w:ascii="Times New Roman" w:hAnsi="Times New Roman"/>
        </w:rPr>
        <w:t>The latter burdens researchers, reducing their incentive to participate</w:t>
      </w:r>
      <w:r w:rsidR="0079767B">
        <w:rPr>
          <w:rFonts w:ascii="Times New Roman" w:hAnsi="Times New Roman"/>
        </w:rPr>
        <w:t xml:space="preserve">.  </w:t>
      </w:r>
      <w:r w:rsidRPr="00D85760">
        <w:rPr>
          <w:rFonts w:ascii="Times New Roman" w:hAnsi="Times New Roman"/>
        </w:rPr>
        <w:t>Moreover, the developmental and learning science communit</w:t>
      </w:r>
      <w:r w:rsidR="002739C2" w:rsidRPr="00D85760">
        <w:rPr>
          <w:rFonts w:ascii="Times New Roman" w:hAnsi="Times New Roman"/>
        </w:rPr>
        <w:t>ies</w:t>
      </w:r>
      <w:r w:rsidRPr="00D85760">
        <w:rPr>
          <w:rFonts w:ascii="Times New Roman" w:hAnsi="Times New Roman"/>
        </w:rPr>
        <w:t xml:space="preserve"> support a diverse range of research topics, and with few exceptions, no common metadata ontologies have emerged</w:t>
      </w:r>
      <w:r w:rsidR="0079767B">
        <w:rPr>
          <w:rFonts w:ascii="Times New Roman" w:hAnsi="Times New Roman"/>
        </w:rPr>
        <w:t xml:space="preserve">.  </w:t>
      </w:r>
      <w:r w:rsidRPr="00D85760">
        <w:rPr>
          <w:rFonts w:ascii="Times New Roman" w:hAnsi="Times New Roman"/>
        </w:rPr>
        <w:t>As a result, Databrary chose to create a system that defines minimum requirements for metadata, but supports the addition of information beyond that minimum even after a dataset has been deposited</w:t>
      </w:r>
      <w:r w:rsidR="0079767B">
        <w:rPr>
          <w:rFonts w:ascii="Times New Roman" w:hAnsi="Times New Roman"/>
        </w:rPr>
        <w:t xml:space="preserve">.  </w:t>
      </w:r>
      <w:r w:rsidRPr="00D85760">
        <w:rPr>
          <w:rFonts w:ascii="Times New Roman" w:hAnsi="Times New Roman"/>
        </w:rPr>
        <w:t>This approach standardizes the internal representation of datasets while facilitating discovery and sharing from the outset</w:t>
      </w:r>
      <w:r w:rsidR="0079767B">
        <w:rPr>
          <w:rFonts w:ascii="Times New Roman" w:hAnsi="Times New Roman"/>
        </w:rPr>
        <w:t xml:space="preserve">.  </w:t>
      </w:r>
      <w:r w:rsidRPr="00D85760">
        <w:rPr>
          <w:rFonts w:ascii="Times New Roman" w:hAnsi="Times New Roman"/>
        </w:rPr>
        <w:t xml:space="preserve">We think it also lays a foundation for the emergence of stricter metadata standards as </w:t>
      </w:r>
      <w:r w:rsidR="002739C2" w:rsidRPr="00D85760">
        <w:rPr>
          <w:rFonts w:ascii="Times New Roman" w:hAnsi="Times New Roman"/>
        </w:rPr>
        <w:t xml:space="preserve">researchers </w:t>
      </w:r>
      <w:r w:rsidRPr="00D85760">
        <w:rPr>
          <w:rFonts w:ascii="Times New Roman" w:hAnsi="Times New Roman"/>
        </w:rPr>
        <w:t>achieve consensus within the user community.</w:t>
      </w:r>
      <w:bookmarkStart w:id="14" w:name="after-the-fact-curation"/>
      <w:bookmarkEnd w:id="14"/>
    </w:p>
    <w:p w14:paraId="538F03CE" w14:textId="46990FFD" w:rsidR="000F6DD0" w:rsidRPr="00481ACE" w:rsidRDefault="00A235FD" w:rsidP="00481ACE">
      <w:pPr>
        <w:pStyle w:val="paragraph"/>
        <w:spacing w:line="480" w:lineRule="auto"/>
        <w:rPr>
          <w:rFonts w:ascii="Times New Roman" w:hAnsi="Times New Roman"/>
        </w:rPr>
      </w:pPr>
      <w:r w:rsidRPr="00D85760">
        <w:rPr>
          <w:rFonts w:ascii="Times New Roman" w:hAnsi="Times New Roman"/>
          <w:b/>
          <w:bCs/>
        </w:rPr>
        <w:t>After-the-fact curation</w:t>
      </w:r>
      <w:r w:rsidR="0079767B">
        <w:rPr>
          <w:rFonts w:ascii="Times New Roman" w:hAnsi="Times New Roman"/>
          <w:b/>
          <w:bCs/>
        </w:rPr>
        <w:t xml:space="preserve">.  </w:t>
      </w:r>
      <w:r w:rsidRPr="00D85760">
        <w:rPr>
          <w:rFonts w:ascii="Times New Roman" w:hAnsi="Times New Roman"/>
        </w:rPr>
        <w:t>Communication with researchers remains a key component in the curation of data already collected</w:t>
      </w:r>
      <w:r w:rsidR="0079767B">
        <w:rPr>
          <w:rFonts w:ascii="Times New Roman" w:hAnsi="Times New Roman"/>
        </w:rPr>
        <w:t xml:space="preserve">.  </w:t>
      </w:r>
      <w:r w:rsidR="002D78AA">
        <w:rPr>
          <w:rFonts w:ascii="Times New Roman" w:hAnsi="Times New Roman"/>
        </w:rPr>
        <w:t>These types of</w:t>
      </w:r>
      <w:r w:rsidR="00EA7619" w:rsidRPr="00481ACE">
        <w:rPr>
          <w:rFonts w:ascii="Times New Roman" w:hAnsi="Times New Roman"/>
        </w:rPr>
        <w:t xml:space="preserve"> datasets include recordings collected</w:t>
      </w:r>
      <w:r w:rsidRPr="00481ACE">
        <w:rPr>
          <w:rFonts w:ascii="Times New Roman" w:hAnsi="Times New Roman"/>
        </w:rPr>
        <w:t xml:space="preserve"> </w:t>
      </w:r>
      <w:r w:rsidR="00EA7619" w:rsidRPr="00481ACE">
        <w:rPr>
          <w:rFonts w:ascii="Times New Roman" w:hAnsi="Times New Roman"/>
        </w:rPr>
        <w:t xml:space="preserve">recently and those collected </w:t>
      </w:r>
      <w:r w:rsidRPr="00481ACE">
        <w:rPr>
          <w:rFonts w:ascii="Times New Roman" w:hAnsi="Times New Roman"/>
        </w:rPr>
        <w:t>many years or decades ago</w:t>
      </w:r>
      <w:r w:rsidR="00EA7619" w:rsidRPr="00481ACE">
        <w:rPr>
          <w:rFonts w:ascii="Times New Roman" w:hAnsi="Times New Roman"/>
        </w:rPr>
        <w:t xml:space="preserve"> (often requiring digitization from tape or film)</w:t>
      </w:r>
      <w:r w:rsidR="0079767B">
        <w:rPr>
          <w:rFonts w:ascii="Times New Roman" w:hAnsi="Times New Roman"/>
        </w:rPr>
        <w:t xml:space="preserve">.  </w:t>
      </w:r>
      <w:r w:rsidR="00EA7619" w:rsidRPr="00481ACE">
        <w:rPr>
          <w:rFonts w:ascii="Times New Roman" w:hAnsi="Times New Roman"/>
        </w:rPr>
        <w:t xml:space="preserve">Early in the curation process, </w:t>
      </w:r>
      <w:r w:rsidRPr="00481ACE">
        <w:rPr>
          <w:rFonts w:ascii="Times New Roman" w:hAnsi="Times New Roman"/>
        </w:rPr>
        <w:t xml:space="preserve">Databrary staff discuss </w:t>
      </w:r>
      <w:r w:rsidR="00EA7619" w:rsidRPr="00481ACE">
        <w:rPr>
          <w:rFonts w:ascii="Times New Roman" w:hAnsi="Times New Roman"/>
        </w:rPr>
        <w:t xml:space="preserve">the </w:t>
      </w:r>
      <w:r w:rsidRPr="00481ACE">
        <w:rPr>
          <w:rFonts w:ascii="Times New Roman" w:hAnsi="Times New Roman"/>
        </w:rPr>
        <w:t xml:space="preserve">datasets with </w:t>
      </w:r>
      <w:r w:rsidR="00EA7619" w:rsidRPr="00481ACE">
        <w:rPr>
          <w:rFonts w:ascii="Times New Roman" w:hAnsi="Times New Roman"/>
        </w:rPr>
        <w:t xml:space="preserve">the </w:t>
      </w:r>
      <w:r w:rsidRPr="00481ACE">
        <w:rPr>
          <w:rFonts w:ascii="Times New Roman" w:hAnsi="Times New Roman"/>
        </w:rPr>
        <w:t xml:space="preserve">researchers </w:t>
      </w:r>
      <w:r w:rsidR="00EA7619" w:rsidRPr="00481ACE">
        <w:rPr>
          <w:rFonts w:ascii="Times New Roman" w:hAnsi="Times New Roman"/>
        </w:rPr>
        <w:t>who plan to contribute</w:t>
      </w:r>
      <w:r w:rsidR="0079767B">
        <w:rPr>
          <w:rFonts w:ascii="Times New Roman" w:hAnsi="Times New Roman"/>
        </w:rPr>
        <w:t xml:space="preserve">.  </w:t>
      </w:r>
      <w:r w:rsidRPr="00481ACE">
        <w:rPr>
          <w:rFonts w:ascii="Times New Roman" w:hAnsi="Times New Roman"/>
        </w:rPr>
        <w:t xml:space="preserve">Frequent communication with researchers helps Databrary staff </w:t>
      </w:r>
      <w:r w:rsidR="00EA7619" w:rsidRPr="00481ACE">
        <w:rPr>
          <w:rFonts w:ascii="Times New Roman" w:hAnsi="Times New Roman"/>
        </w:rPr>
        <w:t xml:space="preserve">to </w:t>
      </w:r>
      <w:r w:rsidRPr="00481ACE">
        <w:rPr>
          <w:rFonts w:ascii="Times New Roman" w:hAnsi="Times New Roman"/>
        </w:rPr>
        <w:t>understand how target contributors envision the representation of their data inside the repository</w:t>
      </w:r>
      <w:r w:rsidR="0079767B">
        <w:rPr>
          <w:rFonts w:ascii="Times New Roman" w:hAnsi="Times New Roman"/>
        </w:rPr>
        <w:t xml:space="preserve">.  </w:t>
      </w:r>
      <w:r w:rsidRPr="00481ACE">
        <w:rPr>
          <w:rFonts w:ascii="Times New Roman" w:hAnsi="Times New Roman"/>
        </w:rPr>
        <w:t>These discussions also inform the ongoing development of the metadata schema, ensuring that it continues to meet the diverse needs of a wide range of individual labs.</w:t>
      </w:r>
    </w:p>
    <w:p w14:paraId="3091D658" w14:textId="74EA980A"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Since Databrary’s model for seeking permission to share data is new, most data eligible for after-the-fact curation were gathered under a different set of provisions</w:t>
      </w:r>
      <w:r w:rsidR="0079767B">
        <w:rPr>
          <w:rFonts w:ascii="Times New Roman" w:hAnsi="Times New Roman"/>
        </w:rPr>
        <w:t xml:space="preserve">.  </w:t>
      </w:r>
      <w:r w:rsidRPr="00481ACE">
        <w:rPr>
          <w:rFonts w:ascii="Times New Roman" w:hAnsi="Times New Roman"/>
        </w:rPr>
        <w:t>Communication between Databrary staff and the researcher helps</w:t>
      </w:r>
      <w:r w:rsidR="00364049" w:rsidRPr="00481ACE">
        <w:rPr>
          <w:rFonts w:ascii="Times New Roman" w:hAnsi="Times New Roman"/>
        </w:rPr>
        <w:t xml:space="preserve"> to</w:t>
      </w:r>
      <w:r w:rsidRPr="00481ACE">
        <w:rPr>
          <w:rFonts w:ascii="Times New Roman" w:hAnsi="Times New Roman"/>
        </w:rPr>
        <w:t xml:space="preserve"> forge a mutual understanding about how to interpret pre-existing restrictions in a way compatible with Databrary’s policies and ethical principles</w:t>
      </w:r>
      <w:r w:rsidR="0079767B">
        <w:rPr>
          <w:rFonts w:ascii="Times New Roman" w:hAnsi="Times New Roman"/>
        </w:rPr>
        <w:t xml:space="preserve">.  </w:t>
      </w:r>
      <w:r w:rsidRPr="00481ACE">
        <w:rPr>
          <w:rFonts w:ascii="Times New Roman" w:hAnsi="Times New Roman"/>
        </w:rPr>
        <w:t xml:space="preserve">Because access restrictions are essential metadata and apply to the study </w:t>
      </w:r>
      <w:r w:rsidR="00364049" w:rsidRPr="00481ACE">
        <w:rPr>
          <w:rFonts w:ascii="Times New Roman" w:hAnsi="Times New Roman"/>
        </w:rPr>
        <w:t>volume</w:t>
      </w:r>
      <w:r w:rsidRPr="00481ACE">
        <w:rPr>
          <w:rFonts w:ascii="Times New Roman" w:hAnsi="Times New Roman"/>
        </w:rPr>
        <w:t>, session (i.e</w:t>
      </w:r>
      <w:r w:rsidR="0079767B">
        <w:rPr>
          <w:rFonts w:ascii="Times New Roman" w:hAnsi="Times New Roman"/>
        </w:rPr>
        <w:t>.</w:t>
      </w:r>
      <w:r w:rsidR="00745C4C">
        <w:rPr>
          <w:rFonts w:ascii="Times New Roman" w:hAnsi="Times New Roman"/>
        </w:rPr>
        <w:t>,</w:t>
      </w:r>
      <w:r w:rsidR="0079767B">
        <w:rPr>
          <w:rFonts w:ascii="Times New Roman" w:hAnsi="Times New Roman"/>
        </w:rPr>
        <w:t xml:space="preserve"> </w:t>
      </w:r>
      <w:r w:rsidRPr="00481ACE">
        <w:rPr>
          <w:rFonts w:ascii="Times New Roman" w:hAnsi="Times New Roman"/>
        </w:rPr>
        <w:t xml:space="preserve">analytic units within studies), and individual </w:t>
      </w:r>
      <w:r w:rsidR="00364049" w:rsidRPr="00481ACE">
        <w:rPr>
          <w:rFonts w:ascii="Times New Roman" w:hAnsi="Times New Roman"/>
        </w:rPr>
        <w:t xml:space="preserve">video </w:t>
      </w:r>
      <w:r w:rsidRPr="00481ACE">
        <w:rPr>
          <w:rFonts w:ascii="Times New Roman" w:hAnsi="Times New Roman"/>
        </w:rPr>
        <w:t>file</w:t>
      </w:r>
      <w:r w:rsidR="00364049" w:rsidRPr="00481ACE">
        <w:rPr>
          <w:rFonts w:ascii="Times New Roman" w:hAnsi="Times New Roman"/>
        </w:rPr>
        <w:t>s</w:t>
      </w:r>
      <w:r w:rsidRPr="00481ACE">
        <w:rPr>
          <w:rFonts w:ascii="Times New Roman" w:hAnsi="Times New Roman"/>
        </w:rPr>
        <w:t>, gathering the</w:t>
      </w:r>
      <w:r w:rsidR="00364049" w:rsidRPr="00481ACE">
        <w:rPr>
          <w:rFonts w:ascii="Times New Roman" w:hAnsi="Times New Roman"/>
        </w:rPr>
        <w:t xml:space="preserve"> permissions</w:t>
      </w:r>
      <w:r w:rsidRPr="00481ACE">
        <w:rPr>
          <w:rFonts w:ascii="Times New Roman" w:hAnsi="Times New Roman"/>
        </w:rPr>
        <w:t xml:space="preserve"> constitutes </w:t>
      </w:r>
      <w:r w:rsidR="00364049" w:rsidRPr="00481ACE">
        <w:rPr>
          <w:rFonts w:ascii="Times New Roman" w:hAnsi="Times New Roman"/>
        </w:rPr>
        <w:t>considerable</w:t>
      </w:r>
      <w:r w:rsidRPr="00481ACE">
        <w:rPr>
          <w:rFonts w:ascii="Times New Roman" w:hAnsi="Times New Roman"/>
        </w:rPr>
        <w:t xml:space="preserve"> curation effort</w:t>
      </w:r>
      <w:r w:rsidR="0079767B">
        <w:rPr>
          <w:rFonts w:ascii="Times New Roman" w:hAnsi="Times New Roman"/>
        </w:rPr>
        <w:t xml:space="preserve">.  </w:t>
      </w:r>
      <w:r w:rsidR="00F26DF7" w:rsidRPr="00481ACE">
        <w:rPr>
          <w:rFonts w:ascii="Times New Roman" w:hAnsi="Times New Roman"/>
        </w:rPr>
        <w:t>P</w:t>
      </w:r>
      <w:r w:rsidRPr="00481ACE">
        <w:rPr>
          <w:rFonts w:ascii="Times New Roman" w:hAnsi="Times New Roman"/>
        </w:rPr>
        <w:t>roblems encountered</w:t>
      </w:r>
      <w:r w:rsidR="00364049" w:rsidRPr="00481ACE">
        <w:rPr>
          <w:rFonts w:ascii="Times New Roman" w:hAnsi="Times New Roman"/>
        </w:rPr>
        <w:t xml:space="preserve"> </w:t>
      </w:r>
      <w:r w:rsidRPr="00481ACE">
        <w:rPr>
          <w:rFonts w:ascii="Times New Roman" w:hAnsi="Times New Roman"/>
        </w:rPr>
        <w:t xml:space="preserve">and solved </w:t>
      </w:r>
      <w:r w:rsidR="00364049" w:rsidRPr="00481ACE">
        <w:rPr>
          <w:rFonts w:ascii="Times New Roman" w:hAnsi="Times New Roman"/>
        </w:rPr>
        <w:t>in the process of</w:t>
      </w:r>
      <w:r w:rsidRPr="00481ACE">
        <w:rPr>
          <w:rFonts w:ascii="Times New Roman" w:hAnsi="Times New Roman"/>
        </w:rPr>
        <w:t xml:space="preserve"> curating new dataset</w:t>
      </w:r>
      <w:r w:rsidR="00F26DF7" w:rsidRPr="00481ACE">
        <w:rPr>
          <w:rFonts w:ascii="Times New Roman" w:hAnsi="Times New Roman"/>
        </w:rPr>
        <w:t>s</w:t>
      </w:r>
      <w:r w:rsidRPr="00481ACE">
        <w:rPr>
          <w:rFonts w:ascii="Times New Roman" w:hAnsi="Times New Roman"/>
        </w:rPr>
        <w:t xml:space="preserve"> informs the process of curating new contributions</w:t>
      </w:r>
      <w:r w:rsidR="0079767B">
        <w:rPr>
          <w:rFonts w:ascii="Times New Roman" w:hAnsi="Times New Roman"/>
        </w:rPr>
        <w:t>.</w:t>
      </w:r>
      <w:del w:id="15" w:author="Drew" w:date="2015-06-01T19:17:00Z">
        <w:r w:rsidR="0079767B" w:rsidDel="009F3837">
          <w:rPr>
            <w:rFonts w:ascii="Times New Roman" w:hAnsi="Times New Roman"/>
          </w:rPr>
          <w:delText xml:space="preserve">  </w:delText>
        </w:r>
        <w:r w:rsidRPr="00481ACE" w:rsidDel="009F3837">
          <w:rPr>
            <w:rFonts w:ascii="Times New Roman" w:hAnsi="Times New Roman"/>
          </w:rPr>
          <w:delText xml:space="preserve">Finally, </w:delText>
        </w:r>
        <w:r w:rsidR="00317829" w:rsidDel="009F3837">
          <w:rPr>
            <w:rFonts w:ascii="Times New Roman" w:hAnsi="Times New Roman"/>
          </w:rPr>
          <w:delText>Databrary staff</w:delText>
        </w:r>
        <w:r w:rsidR="00317829" w:rsidRPr="00481ACE" w:rsidDel="009F3837">
          <w:rPr>
            <w:rFonts w:ascii="Times New Roman" w:hAnsi="Times New Roman"/>
          </w:rPr>
          <w:delText xml:space="preserve"> </w:delText>
        </w:r>
        <w:r w:rsidRPr="00481ACE" w:rsidDel="009F3837">
          <w:rPr>
            <w:rFonts w:ascii="Times New Roman" w:hAnsi="Times New Roman"/>
          </w:rPr>
          <w:delText>collaborate with research lab staff who have content domain knowledge to ensure the quality and organization of all ingested data.</w:delText>
        </w:r>
      </w:del>
    </w:p>
    <w:p w14:paraId="65D8C602" w14:textId="22989EB1" w:rsidR="000F6DD0" w:rsidRPr="00481ACE" w:rsidRDefault="00F26DF7" w:rsidP="00481ACE">
      <w:pPr>
        <w:pStyle w:val="paragraph"/>
        <w:spacing w:line="480" w:lineRule="auto"/>
        <w:rPr>
          <w:rFonts w:ascii="Times New Roman" w:hAnsi="Times New Roman"/>
        </w:rPr>
      </w:pPr>
      <w:r w:rsidRPr="00481ACE">
        <w:rPr>
          <w:rFonts w:ascii="Times New Roman" w:hAnsi="Times New Roman"/>
        </w:rPr>
        <w:t>After</w:t>
      </w:r>
      <w:r w:rsidR="00A235FD" w:rsidRPr="00481ACE">
        <w:rPr>
          <w:rFonts w:ascii="Times New Roman" w:hAnsi="Times New Roman"/>
        </w:rPr>
        <w:t xml:space="preserve"> a dataset has been approved for ingesting and the contributor has been authorized for access, staff begin to gather, organize, and prepare the data</w:t>
      </w:r>
      <w:r w:rsidR="0079767B">
        <w:rPr>
          <w:rFonts w:ascii="Times New Roman" w:hAnsi="Times New Roman"/>
        </w:rPr>
        <w:t xml:space="preserve">.  </w:t>
      </w:r>
      <w:r w:rsidR="00A235FD" w:rsidRPr="00481ACE">
        <w:rPr>
          <w:rFonts w:ascii="Times New Roman" w:hAnsi="Times New Roman"/>
        </w:rPr>
        <w:t>Staff will review data for personal information Databrary does not wish to upload, such as recordings of residential addresses or Social Security numbers</w:t>
      </w:r>
      <w:r w:rsidR="0079767B">
        <w:rPr>
          <w:rFonts w:ascii="Times New Roman" w:hAnsi="Times New Roman"/>
        </w:rPr>
        <w:t xml:space="preserve">.  </w:t>
      </w:r>
      <w:r w:rsidR="00A235FD" w:rsidRPr="00481ACE">
        <w:rPr>
          <w:rFonts w:ascii="Times New Roman" w:hAnsi="Times New Roman"/>
        </w:rPr>
        <w:t>In the case of older video collections, where relevant metadata may have been lost or never documented, staff also review videos for any relevant metadata related to participant tasks or conditions</w:t>
      </w:r>
      <w:r w:rsidR="0079767B">
        <w:rPr>
          <w:rFonts w:ascii="Times New Roman" w:hAnsi="Times New Roman"/>
        </w:rPr>
        <w:t xml:space="preserve">.  </w:t>
      </w:r>
      <w:r w:rsidR="00A235FD" w:rsidRPr="00481ACE">
        <w:rPr>
          <w:rFonts w:ascii="Times New Roman" w:hAnsi="Times New Roman"/>
        </w:rPr>
        <w:t>In these circumstances, staff with expertise in library science and in behavioral science work side by side.</w:t>
      </w:r>
    </w:p>
    <w:p w14:paraId="483124FA" w14:textId="6055A094"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Finally, once all the metadata have been organized into a set of comma-separated value (CSV) files, and video files have been uploaded to a staging server for ingest, a set of scripts merge the metadata into a</w:t>
      </w:r>
      <w:r w:rsidR="00DB6D94" w:rsidRPr="00481ACE">
        <w:rPr>
          <w:rFonts w:ascii="Times New Roman" w:hAnsi="Times New Roman"/>
        </w:rPr>
        <w:t xml:space="preserve"> </w:t>
      </w:r>
      <w:r w:rsidR="00DB6D94" w:rsidRPr="00481ACE">
        <w:rPr>
          <w:rStyle w:val="st"/>
          <w:rFonts w:ascii="Times New Roman" w:hAnsi="Times New Roman"/>
        </w:rPr>
        <w:t>JavaScript Object Notation</w:t>
      </w:r>
      <w:r w:rsidRPr="00481ACE">
        <w:rPr>
          <w:rFonts w:ascii="Times New Roman" w:hAnsi="Times New Roman"/>
        </w:rPr>
        <w:t xml:space="preserve"> </w:t>
      </w:r>
      <w:r w:rsidR="005D51F7" w:rsidRPr="00481ACE">
        <w:rPr>
          <w:rFonts w:ascii="Times New Roman" w:hAnsi="Times New Roman"/>
        </w:rPr>
        <w:t>(</w:t>
      </w:r>
      <w:r w:rsidRPr="00481ACE">
        <w:rPr>
          <w:rFonts w:ascii="Times New Roman" w:hAnsi="Times New Roman"/>
        </w:rPr>
        <w:t>JSON</w:t>
      </w:r>
      <w:r w:rsidR="005D51F7" w:rsidRPr="00481ACE">
        <w:rPr>
          <w:rFonts w:ascii="Times New Roman" w:hAnsi="Times New Roman"/>
        </w:rPr>
        <w:t>)</w:t>
      </w:r>
      <w:r w:rsidRPr="00481ACE">
        <w:rPr>
          <w:rFonts w:ascii="Times New Roman" w:hAnsi="Times New Roman"/>
        </w:rPr>
        <w:t xml:space="preserve"> file which is then submitted via the web application</w:t>
      </w:r>
      <w:r w:rsidR="0079767B">
        <w:rPr>
          <w:rFonts w:ascii="Times New Roman" w:hAnsi="Times New Roman"/>
        </w:rPr>
        <w:t xml:space="preserve">.  </w:t>
      </w:r>
      <w:r w:rsidRPr="00481ACE">
        <w:rPr>
          <w:rFonts w:ascii="Times New Roman" w:hAnsi="Times New Roman"/>
        </w:rPr>
        <w:t xml:space="preserve">This initiates the uploading of the video assets, the creation of research sessions and records, transcoding </w:t>
      </w:r>
      <w:r w:rsidR="003C3F01" w:rsidRPr="00481ACE">
        <w:rPr>
          <w:rFonts w:ascii="Times New Roman" w:hAnsi="Times New Roman"/>
        </w:rPr>
        <w:t xml:space="preserve">of </w:t>
      </w:r>
      <w:r w:rsidRPr="00481ACE">
        <w:rPr>
          <w:rFonts w:ascii="Times New Roman" w:hAnsi="Times New Roman"/>
        </w:rPr>
        <w:t>video files to a standard format, and clipping of video assets to remove identifying information where specified in the</w:t>
      </w:r>
      <w:r w:rsidR="007A7780" w:rsidRPr="00481ACE">
        <w:rPr>
          <w:rFonts w:ascii="Times New Roman" w:hAnsi="Times New Roman"/>
        </w:rPr>
        <w:t xml:space="preserve"> JSON file</w:t>
      </w:r>
      <w:r w:rsidR="0079767B">
        <w:rPr>
          <w:rFonts w:ascii="Times New Roman" w:hAnsi="Times New Roman"/>
        </w:rPr>
        <w:t xml:space="preserve">.  </w:t>
      </w:r>
      <w:r w:rsidRPr="00481ACE">
        <w:rPr>
          <w:rFonts w:ascii="Times New Roman" w:hAnsi="Times New Roman"/>
        </w:rPr>
        <w:t>After upload, the original and resulting video assets are stored on the long-term preservation location within NYU’s ITS data centers as described below.</w:t>
      </w:r>
    </w:p>
    <w:p w14:paraId="20645407" w14:textId="6B9D3C78" w:rsidR="000F6DD0" w:rsidRPr="00481ACE" w:rsidRDefault="00A235FD" w:rsidP="00481ACE">
      <w:pPr>
        <w:pStyle w:val="paragraph"/>
        <w:spacing w:line="480" w:lineRule="auto"/>
        <w:rPr>
          <w:rFonts w:ascii="Times New Roman" w:hAnsi="Times New Roman"/>
        </w:rPr>
      </w:pPr>
      <w:r w:rsidRPr="00481ACE">
        <w:rPr>
          <w:rFonts w:ascii="Times New Roman" w:hAnsi="Times New Roman"/>
          <w:b/>
          <w:bCs/>
        </w:rPr>
        <w:t>Active curation</w:t>
      </w:r>
      <w:r w:rsidR="0079767B">
        <w:rPr>
          <w:rFonts w:ascii="Times New Roman" w:hAnsi="Times New Roman"/>
          <w:b/>
          <w:bCs/>
        </w:rPr>
        <w:t xml:space="preserve">.  </w:t>
      </w:r>
      <w:r w:rsidRPr="00481ACE">
        <w:rPr>
          <w:rFonts w:ascii="Times New Roman" w:hAnsi="Times New Roman"/>
        </w:rPr>
        <w:t>The curation of data well after its collection requires significant resources</w:t>
      </w:r>
      <w:r w:rsidR="0079767B">
        <w:rPr>
          <w:rFonts w:ascii="Times New Roman" w:hAnsi="Times New Roman"/>
        </w:rPr>
        <w:t xml:space="preserve">.  </w:t>
      </w:r>
      <w:r w:rsidR="00020731" w:rsidRPr="00481ACE">
        <w:rPr>
          <w:rFonts w:ascii="Times New Roman" w:hAnsi="Times New Roman"/>
        </w:rPr>
        <w:t xml:space="preserve">Thus, researchers naturally </w:t>
      </w:r>
      <w:r w:rsidRPr="00481ACE">
        <w:rPr>
          <w:rFonts w:ascii="Times New Roman" w:hAnsi="Times New Roman"/>
        </w:rPr>
        <w:t xml:space="preserve">balk at the prospect of preparing data for sharing </w:t>
      </w:r>
      <w:r w:rsidR="00CC03AC" w:rsidRPr="00481ACE">
        <w:rPr>
          <w:rFonts w:ascii="Times New Roman" w:hAnsi="Times New Roman"/>
        </w:rPr>
        <w:t xml:space="preserve">after </w:t>
      </w:r>
      <w:r w:rsidRPr="00481ACE">
        <w:rPr>
          <w:rFonts w:ascii="Times New Roman" w:hAnsi="Times New Roman"/>
        </w:rPr>
        <w:t>a study has ended</w:t>
      </w:r>
      <w:r w:rsidR="0079767B">
        <w:rPr>
          <w:rFonts w:ascii="Times New Roman" w:hAnsi="Times New Roman"/>
        </w:rPr>
        <w:t xml:space="preserve">.  </w:t>
      </w:r>
      <w:r w:rsidR="00CC03AC" w:rsidRPr="00481ACE">
        <w:rPr>
          <w:rFonts w:ascii="Times New Roman" w:hAnsi="Times New Roman"/>
        </w:rPr>
        <w:t>R</w:t>
      </w:r>
      <w:r w:rsidRPr="00481ACE">
        <w:rPr>
          <w:rFonts w:ascii="Times New Roman" w:hAnsi="Times New Roman"/>
        </w:rPr>
        <w:t>esearchers who invest a lot of time in interpreting and processing their data are less likely to share (Borgman, 2012) and after-the-fact data curation does not scale well (Giarlo, 2013)</w:t>
      </w:r>
      <w:r w:rsidR="0079767B">
        <w:rPr>
          <w:rFonts w:ascii="Times New Roman" w:hAnsi="Times New Roman"/>
        </w:rPr>
        <w:t xml:space="preserve">.  </w:t>
      </w:r>
      <w:r w:rsidRPr="00481ACE">
        <w:rPr>
          <w:rFonts w:ascii="Times New Roman" w:hAnsi="Times New Roman"/>
        </w:rPr>
        <w:t xml:space="preserve">From the beginning, Databrary was intended to be an active </w:t>
      </w:r>
      <w:r w:rsidR="001E3754" w:rsidRPr="00481ACE">
        <w:rPr>
          <w:rFonts w:ascii="Times New Roman" w:hAnsi="Times New Roman"/>
        </w:rPr>
        <w:t xml:space="preserve">repository in which </w:t>
      </w:r>
      <w:r w:rsidRPr="00481ACE">
        <w:rPr>
          <w:rFonts w:ascii="Times New Roman" w:hAnsi="Times New Roman"/>
        </w:rPr>
        <w:t>users browse, comment on, excerpt, cite, modify, deposit, and reuse data</w:t>
      </w:r>
      <w:r w:rsidR="0079767B">
        <w:rPr>
          <w:rFonts w:ascii="Times New Roman" w:hAnsi="Times New Roman"/>
        </w:rPr>
        <w:t xml:space="preserve">.  </w:t>
      </w:r>
      <w:r w:rsidR="001E3754" w:rsidRPr="00481ACE">
        <w:rPr>
          <w:rFonts w:ascii="Times New Roman" w:hAnsi="Times New Roman"/>
        </w:rPr>
        <w:t xml:space="preserve">To realize </w:t>
      </w:r>
      <w:r w:rsidRPr="00481ACE">
        <w:rPr>
          <w:rFonts w:ascii="Times New Roman" w:hAnsi="Times New Roman"/>
        </w:rPr>
        <w:t>this vision</w:t>
      </w:r>
      <w:r w:rsidR="001E3754" w:rsidRPr="00481ACE">
        <w:rPr>
          <w:rFonts w:ascii="Times New Roman" w:hAnsi="Times New Roman"/>
        </w:rPr>
        <w:t>,</w:t>
      </w:r>
      <w:r w:rsidRPr="00481ACE">
        <w:rPr>
          <w:rFonts w:ascii="Times New Roman" w:hAnsi="Times New Roman"/>
        </w:rPr>
        <w:t xml:space="preserve"> Databrary needed to provide tools </w:t>
      </w:r>
      <w:r w:rsidR="001E3754" w:rsidRPr="00481ACE">
        <w:rPr>
          <w:rFonts w:ascii="Times New Roman" w:hAnsi="Times New Roman"/>
        </w:rPr>
        <w:t>to</w:t>
      </w:r>
      <w:r w:rsidRPr="00481ACE">
        <w:rPr>
          <w:rFonts w:ascii="Times New Roman" w:hAnsi="Times New Roman"/>
        </w:rPr>
        <w:t xml:space="preserve"> assist </w:t>
      </w:r>
      <w:r w:rsidR="001E3754" w:rsidRPr="00481ACE">
        <w:rPr>
          <w:rFonts w:ascii="Times New Roman" w:hAnsi="Times New Roman"/>
        </w:rPr>
        <w:t xml:space="preserve">researchers </w:t>
      </w:r>
      <w:r w:rsidRPr="00481ACE">
        <w:rPr>
          <w:rFonts w:ascii="Times New Roman" w:hAnsi="Times New Roman"/>
        </w:rPr>
        <w:t>with managing and preserving research data from early in the research life cycle</w:t>
      </w:r>
      <w:r w:rsidR="0079767B">
        <w:rPr>
          <w:rFonts w:ascii="Times New Roman" w:hAnsi="Times New Roman"/>
        </w:rPr>
        <w:t xml:space="preserve">.  </w:t>
      </w:r>
      <w:r w:rsidR="001E3754" w:rsidRPr="00481ACE">
        <w:rPr>
          <w:rFonts w:ascii="Times New Roman" w:hAnsi="Times New Roman"/>
        </w:rPr>
        <w:t>To</w:t>
      </w:r>
      <w:r w:rsidRPr="00481ACE">
        <w:rPr>
          <w:rFonts w:ascii="Times New Roman" w:hAnsi="Times New Roman"/>
        </w:rPr>
        <w:t xml:space="preserve"> be useful, the tools would have to reflect </w:t>
      </w:r>
      <w:r w:rsidR="005E6A32" w:rsidRPr="00481ACE">
        <w:rPr>
          <w:rFonts w:ascii="Times New Roman" w:hAnsi="Times New Roman"/>
        </w:rPr>
        <w:t xml:space="preserve">and augment </w:t>
      </w:r>
      <w:r w:rsidRPr="00481ACE">
        <w:rPr>
          <w:rFonts w:ascii="Times New Roman" w:hAnsi="Times New Roman"/>
        </w:rPr>
        <w:t>common practices for data collection and management in this field of research.</w:t>
      </w:r>
    </w:p>
    <w:p w14:paraId="43F855C7" w14:textId="598D082F" w:rsidR="000F6DD0" w:rsidRPr="00481ACE" w:rsidRDefault="00BD4678" w:rsidP="00481ACE">
      <w:pPr>
        <w:pStyle w:val="paragraph"/>
        <w:spacing w:line="480" w:lineRule="auto"/>
        <w:rPr>
          <w:rFonts w:ascii="Times New Roman" w:hAnsi="Times New Roman"/>
        </w:rPr>
      </w:pPr>
      <w:r w:rsidRPr="00481ACE">
        <w:rPr>
          <w:rFonts w:ascii="Times New Roman" w:hAnsi="Times New Roman"/>
        </w:rPr>
        <w:t>The decision to make active curation a priority emerged from Databrary’s focus on reducing the barriers to data sharing faced by its target research field</w:t>
      </w:r>
      <w:r w:rsidR="0079767B">
        <w:rPr>
          <w:rFonts w:ascii="Times New Roman" w:hAnsi="Times New Roman"/>
        </w:rPr>
        <w:t xml:space="preserve">.  </w:t>
      </w:r>
      <w:r w:rsidRPr="00481ACE">
        <w:rPr>
          <w:rFonts w:ascii="Times New Roman" w:hAnsi="Times New Roman"/>
        </w:rPr>
        <w:t>To make active curation compelling for researchers to use, we needed to craft interfaces that were familiar to them</w:t>
      </w:r>
      <w:r w:rsidR="0079767B">
        <w:rPr>
          <w:rFonts w:ascii="Times New Roman" w:hAnsi="Times New Roman"/>
        </w:rPr>
        <w:t xml:space="preserve">.  </w:t>
      </w:r>
      <w:r w:rsidR="00A235FD" w:rsidRPr="00481ACE">
        <w:rPr>
          <w:rFonts w:ascii="Times New Roman" w:hAnsi="Times New Roman"/>
        </w:rPr>
        <w:t>The team incorporated insights drawn from observations of data management practices in a sample of laboratories</w:t>
      </w:r>
      <w:r w:rsidR="0079767B">
        <w:rPr>
          <w:rFonts w:ascii="Times New Roman" w:hAnsi="Times New Roman"/>
        </w:rPr>
        <w:t xml:space="preserve">.  </w:t>
      </w:r>
      <w:r w:rsidR="005E6A32" w:rsidRPr="00481ACE">
        <w:rPr>
          <w:rFonts w:ascii="Times New Roman" w:hAnsi="Times New Roman"/>
        </w:rPr>
        <w:t>From these,</w:t>
      </w:r>
      <w:r w:rsidR="00A235FD" w:rsidRPr="00481ACE">
        <w:rPr>
          <w:rFonts w:ascii="Times New Roman" w:hAnsi="Times New Roman"/>
        </w:rPr>
        <w:t xml:space="preserve"> we created a set of data management features that empower researchers to upload data with accompanying metadata as each study unfolds</w:t>
      </w:r>
      <w:r w:rsidR="0079767B">
        <w:rPr>
          <w:rFonts w:ascii="Times New Roman" w:hAnsi="Times New Roman"/>
        </w:rPr>
        <w:t xml:space="preserve">.  </w:t>
      </w:r>
      <w:r w:rsidRPr="00481ACE">
        <w:rPr>
          <w:rFonts w:ascii="Times New Roman" w:hAnsi="Times New Roman"/>
        </w:rPr>
        <w:t>The insight that the observational session is a basic analytic unit of behavioral science (Bakeman &amp; Quera, 2012) inspired the decision to create a spreadsheet interface that focuses on sessions</w:t>
      </w:r>
      <w:r w:rsidR="0079767B">
        <w:rPr>
          <w:rFonts w:ascii="Times New Roman" w:hAnsi="Times New Roman"/>
        </w:rPr>
        <w:t xml:space="preserve">.  </w:t>
      </w:r>
      <w:r w:rsidRPr="00481ACE">
        <w:rPr>
          <w:rFonts w:ascii="Times New Roman" w:hAnsi="Times New Roman"/>
        </w:rPr>
        <w:t>This</w:t>
      </w:r>
      <w:r w:rsidR="00A235FD" w:rsidRPr="00481ACE">
        <w:rPr>
          <w:rFonts w:ascii="Times New Roman" w:hAnsi="Times New Roman"/>
        </w:rPr>
        <w:t xml:space="preserve"> spreadsheet interface (see Figure 1)</w:t>
      </w:r>
      <w:r w:rsidRPr="00481ACE">
        <w:rPr>
          <w:rFonts w:ascii="Times New Roman" w:hAnsi="Times New Roman"/>
        </w:rPr>
        <w:t xml:space="preserve"> allows </w:t>
      </w:r>
      <w:r w:rsidR="00A235FD" w:rsidRPr="00481ACE">
        <w:rPr>
          <w:rFonts w:ascii="Times New Roman" w:hAnsi="Times New Roman"/>
        </w:rPr>
        <w:t>for entering, editing, and viewing session-level metadata (e.g</w:t>
      </w:r>
      <w:r w:rsidR="0079767B">
        <w:rPr>
          <w:rFonts w:ascii="Times New Roman" w:hAnsi="Times New Roman"/>
        </w:rPr>
        <w:t>.</w:t>
      </w:r>
      <w:r w:rsidR="00AB11D3">
        <w:rPr>
          <w:rFonts w:ascii="Times New Roman" w:hAnsi="Times New Roman"/>
        </w:rPr>
        <w:t>,</w:t>
      </w:r>
      <w:r w:rsidR="0079767B">
        <w:rPr>
          <w:rFonts w:ascii="Times New Roman" w:hAnsi="Times New Roman"/>
        </w:rPr>
        <w:t xml:space="preserve"> </w:t>
      </w:r>
      <w:r w:rsidR="00A235FD" w:rsidRPr="00481ACE">
        <w:rPr>
          <w:rFonts w:ascii="Times New Roman" w:hAnsi="Times New Roman"/>
        </w:rPr>
        <w:t xml:space="preserve">participants, </w:t>
      </w:r>
      <w:r w:rsidR="005E6A32" w:rsidRPr="00481ACE">
        <w:rPr>
          <w:rFonts w:ascii="Times New Roman" w:hAnsi="Times New Roman"/>
        </w:rPr>
        <w:t xml:space="preserve">experimental </w:t>
      </w:r>
      <w:r w:rsidR="00A235FD" w:rsidRPr="00481ACE">
        <w:rPr>
          <w:rFonts w:ascii="Times New Roman" w:hAnsi="Times New Roman"/>
        </w:rPr>
        <w:t xml:space="preserve">conditions </w:t>
      </w:r>
      <w:r w:rsidR="005E6A32" w:rsidRPr="00481ACE">
        <w:rPr>
          <w:rFonts w:ascii="Times New Roman" w:hAnsi="Times New Roman"/>
        </w:rPr>
        <w:t xml:space="preserve">or treatments, grouping variables, </w:t>
      </w:r>
      <w:r w:rsidR="00A235FD" w:rsidRPr="00481ACE">
        <w:rPr>
          <w:rFonts w:ascii="Times New Roman" w:hAnsi="Times New Roman"/>
        </w:rPr>
        <w:t>tasks, session access levels, etc.)</w:t>
      </w:r>
      <w:r w:rsidR="0079767B">
        <w:rPr>
          <w:rFonts w:ascii="Times New Roman" w:hAnsi="Times New Roman"/>
        </w:rPr>
        <w:t xml:space="preserve">.  </w:t>
      </w:r>
      <w:r w:rsidR="00A235FD" w:rsidRPr="00481ACE">
        <w:rPr>
          <w:rFonts w:ascii="Times New Roman" w:hAnsi="Times New Roman"/>
        </w:rPr>
        <w:t>Most researchers use desktop spreadsheets for precisely this purpose in their own labs, making the interface and functionality transparent to users</w:t>
      </w:r>
      <w:r w:rsidR="0079767B">
        <w:rPr>
          <w:rFonts w:ascii="Times New Roman" w:hAnsi="Times New Roman"/>
        </w:rPr>
        <w:t xml:space="preserve">.  </w:t>
      </w:r>
      <w:r w:rsidR="00A235FD" w:rsidRPr="00481ACE">
        <w:rPr>
          <w:rFonts w:ascii="Times New Roman" w:hAnsi="Times New Roman"/>
        </w:rPr>
        <w:t>We have also implemented a timeline for uploading, viewing, and tagging video assets related to sessions</w:t>
      </w:r>
      <w:r w:rsidR="0079767B">
        <w:rPr>
          <w:rFonts w:ascii="Times New Roman" w:hAnsi="Times New Roman"/>
        </w:rPr>
        <w:t xml:space="preserve">.  </w:t>
      </w:r>
      <w:r w:rsidR="00A235FD" w:rsidRPr="00481ACE">
        <w:rPr>
          <w:rFonts w:ascii="Times New Roman" w:hAnsi="Times New Roman"/>
        </w:rPr>
        <w:t xml:space="preserve">The timeline view is designed to look and operate like </w:t>
      </w:r>
      <w:r w:rsidR="00F63824" w:rsidRPr="00481ACE">
        <w:rPr>
          <w:rFonts w:ascii="Times New Roman" w:hAnsi="Times New Roman"/>
        </w:rPr>
        <w:t>video-</w:t>
      </w:r>
      <w:r w:rsidRPr="00481ACE">
        <w:rPr>
          <w:rFonts w:ascii="Times New Roman" w:hAnsi="Times New Roman"/>
        </w:rPr>
        <w:t>coding software</w:t>
      </w:r>
      <w:r w:rsidR="00A235FD" w:rsidRPr="00481ACE">
        <w:rPr>
          <w:rFonts w:ascii="Times New Roman" w:hAnsi="Times New Roman"/>
        </w:rPr>
        <w:t xml:space="preserve"> </w:t>
      </w:r>
      <w:r w:rsidR="00BF6A78" w:rsidRPr="00481ACE">
        <w:rPr>
          <w:rFonts w:ascii="Times New Roman" w:hAnsi="Times New Roman"/>
        </w:rPr>
        <w:t xml:space="preserve">such as </w:t>
      </w:r>
      <w:r w:rsidRPr="00481ACE">
        <w:rPr>
          <w:rFonts w:ascii="Times New Roman" w:hAnsi="Times New Roman"/>
        </w:rPr>
        <w:t xml:space="preserve">Datavyu, Mangold Interact, and Noldus Observer, which many researchers in developmental science use to code videos for behaviors of interest </w:t>
      </w:r>
      <w:r w:rsidR="00A235FD" w:rsidRPr="00481ACE">
        <w:rPr>
          <w:rFonts w:ascii="Times New Roman" w:hAnsi="Times New Roman"/>
        </w:rPr>
        <w:t>(see Figure 2)</w:t>
      </w:r>
      <w:r w:rsidR="0079767B">
        <w:rPr>
          <w:rFonts w:ascii="Times New Roman" w:hAnsi="Times New Roman"/>
        </w:rPr>
        <w:t xml:space="preserve">.  </w:t>
      </w:r>
      <w:r w:rsidR="00BF6A78" w:rsidRPr="00481ACE">
        <w:rPr>
          <w:rFonts w:ascii="Times New Roman" w:hAnsi="Times New Roman"/>
        </w:rPr>
        <w:t xml:space="preserve">The timeline </w:t>
      </w:r>
      <w:r w:rsidR="00A235FD" w:rsidRPr="00481ACE">
        <w:rPr>
          <w:rFonts w:ascii="Times New Roman" w:hAnsi="Times New Roman"/>
        </w:rPr>
        <w:t>allows users to upload video files, position them to reflect the temporal order of each component of a study session (i.e.</w:t>
      </w:r>
      <w:r w:rsidR="00BF6A78" w:rsidRPr="00481ACE">
        <w:rPr>
          <w:rFonts w:ascii="Times New Roman" w:hAnsi="Times New Roman"/>
        </w:rPr>
        <w:t>,</w:t>
      </w:r>
      <w:r w:rsidR="00A235FD" w:rsidRPr="00481ACE">
        <w:rPr>
          <w:rFonts w:ascii="Times New Roman" w:hAnsi="Times New Roman"/>
        </w:rPr>
        <w:t xml:space="preserve"> metadata records and files), and annotate video sections with user-generated tags</w:t>
      </w:r>
      <w:r w:rsidR="0079767B">
        <w:rPr>
          <w:rFonts w:ascii="Times New Roman" w:hAnsi="Times New Roman"/>
        </w:rPr>
        <w:t xml:space="preserve">.  </w:t>
      </w:r>
      <w:r w:rsidR="00A235FD" w:rsidRPr="00481ACE">
        <w:rPr>
          <w:rFonts w:ascii="Times New Roman" w:hAnsi="Times New Roman"/>
        </w:rPr>
        <w:t>These tags become additional metadata indices for search and discovery.</w:t>
      </w:r>
    </w:p>
    <w:p w14:paraId="28FF86D7" w14:textId="4B7203DA"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INSERT FIGURE 1 ABOUT HERE [Figure 1: </w:t>
      </w:r>
      <w:r w:rsidR="00BF6A78" w:rsidRPr="00481ACE">
        <w:rPr>
          <w:rFonts w:ascii="Times New Roman" w:hAnsi="Times New Roman"/>
        </w:rPr>
        <w:t>S</w:t>
      </w:r>
      <w:r w:rsidRPr="00481ACE">
        <w:rPr>
          <w:rFonts w:ascii="Times New Roman" w:hAnsi="Times New Roman"/>
        </w:rPr>
        <w:t xml:space="preserve">preadsheet metadata interface for </w:t>
      </w:r>
      <w:r w:rsidR="00BF6A78" w:rsidRPr="00481ACE">
        <w:rPr>
          <w:rFonts w:ascii="Times New Roman" w:hAnsi="Times New Roman"/>
        </w:rPr>
        <w:t>a</w:t>
      </w:r>
      <w:r w:rsidRPr="00481ACE">
        <w:rPr>
          <w:rFonts w:ascii="Times New Roman" w:hAnsi="Times New Roman"/>
        </w:rPr>
        <w:t xml:space="preserve"> dataset hosted by Databrary (Fabricius, 2014)</w:t>
      </w:r>
      <w:r w:rsidR="0079767B">
        <w:rPr>
          <w:rFonts w:ascii="Times New Roman" w:hAnsi="Times New Roman"/>
        </w:rPr>
        <w:t xml:space="preserve">.  </w:t>
      </w:r>
      <w:r w:rsidRPr="00481ACE">
        <w:rPr>
          <w:rFonts w:ascii="Times New Roman" w:hAnsi="Times New Roman"/>
        </w:rPr>
        <w:t>For transparency purposes, Databrary exposes as much metadata about a study as possible without sharing sensitive or identifiable information.]</w:t>
      </w:r>
    </w:p>
    <w:p w14:paraId="6DE4ADE2" w14:textId="03352DAE"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INSERT FIGURE 2 ABOUT HERE [Figure 2: </w:t>
      </w:r>
      <w:r w:rsidR="00BF6A78" w:rsidRPr="00481ACE">
        <w:rPr>
          <w:rFonts w:ascii="Times New Roman" w:hAnsi="Times New Roman"/>
        </w:rPr>
        <w:t>T</w:t>
      </w:r>
      <w:r w:rsidRPr="00481ACE">
        <w:rPr>
          <w:rFonts w:ascii="Times New Roman" w:hAnsi="Times New Roman"/>
        </w:rPr>
        <w:t>imeline for one of the sessions in a dataset hosted by Databrary (Fabricius, 2014)</w:t>
      </w:r>
      <w:r w:rsidR="0079767B">
        <w:rPr>
          <w:rFonts w:ascii="Times New Roman" w:hAnsi="Times New Roman"/>
        </w:rPr>
        <w:t xml:space="preserve">.  </w:t>
      </w:r>
      <w:r w:rsidRPr="00481ACE">
        <w:rPr>
          <w:rFonts w:ascii="Times New Roman" w:hAnsi="Times New Roman"/>
        </w:rPr>
        <w:t>This session has been shared with the Databrary community, but not with the public</w:t>
      </w:r>
      <w:r w:rsidR="0079767B">
        <w:rPr>
          <w:rFonts w:ascii="Times New Roman" w:hAnsi="Times New Roman"/>
        </w:rPr>
        <w:t xml:space="preserve">.  </w:t>
      </w:r>
      <w:r w:rsidRPr="00481ACE">
        <w:rPr>
          <w:rFonts w:ascii="Times New Roman" w:hAnsi="Times New Roman"/>
        </w:rPr>
        <w:t xml:space="preserve">Still images from the video are hidden and a warning message </w:t>
      </w:r>
      <w:r w:rsidR="00BF6A78" w:rsidRPr="00481ACE">
        <w:rPr>
          <w:rFonts w:ascii="Times New Roman" w:hAnsi="Times New Roman"/>
        </w:rPr>
        <w:t xml:space="preserve">is </w:t>
      </w:r>
      <w:r w:rsidRPr="00481ACE">
        <w:rPr>
          <w:rFonts w:ascii="Times New Roman" w:hAnsi="Times New Roman"/>
        </w:rPr>
        <w:t>shown</w:t>
      </w:r>
      <w:r w:rsidR="0079767B">
        <w:rPr>
          <w:rFonts w:ascii="Times New Roman" w:hAnsi="Times New Roman"/>
        </w:rPr>
        <w:t xml:space="preserve">.  </w:t>
      </w:r>
      <w:r w:rsidRPr="00481ACE">
        <w:rPr>
          <w:rFonts w:ascii="Times New Roman" w:hAnsi="Times New Roman"/>
        </w:rPr>
        <w:t xml:space="preserve">Authorized users </w:t>
      </w:r>
      <w:r w:rsidR="00BF6A78" w:rsidRPr="00481ACE">
        <w:rPr>
          <w:rFonts w:ascii="Times New Roman" w:hAnsi="Times New Roman"/>
        </w:rPr>
        <w:t>are</w:t>
      </w:r>
      <w:r w:rsidRPr="00481ACE">
        <w:rPr>
          <w:rFonts w:ascii="Times New Roman" w:hAnsi="Times New Roman"/>
        </w:rPr>
        <w:t xml:space="preserve"> able to view, download, and tag the video.]</w:t>
      </w:r>
    </w:p>
    <w:p w14:paraId="78EFB7C0" w14:textId="5390E8DC"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Achieving a deep familiarity with the practices of researchers in the target domain </w:t>
      </w:r>
      <w:r w:rsidR="007A10A6" w:rsidRPr="00481ACE">
        <w:rPr>
          <w:rFonts w:ascii="Times New Roman" w:hAnsi="Times New Roman"/>
        </w:rPr>
        <w:t xml:space="preserve">also </w:t>
      </w:r>
      <w:r w:rsidRPr="00481ACE">
        <w:rPr>
          <w:rFonts w:ascii="Times New Roman" w:hAnsi="Times New Roman"/>
        </w:rPr>
        <w:t xml:space="preserve">enabled Databrary to create a representational model for data that most researchers understand and a data management workflow similar to existing practices, but strengthened by </w:t>
      </w:r>
      <w:r w:rsidR="00BF6A78" w:rsidRPr="00481ACE">
        <w:rPr>
          <w:rFonts w:ascii="Times New Roman" w:hAnsi="Times New Roman"/>
        </w:rPr>
        <w:t xml:space="preserve">the </w:t>
      </w:r>
      <w:r w:rsidRPr="00481ACE">
        <w:rPr>
          <w:rFonts w:ascii="Times New Roman" w:hAnsi="Times New Roman"/>
        </w:rPr>
        <w:t>web-based</w:t>
      </w:r>
      <w:r w:rsidR="00BF6A78" w:rsidRPr="00481ACE">
        <w:rPr>
          <w:rFonts w:ascii="Times New Roman" w:hAnsi="Times New Roman"/>
        </w:rPr>
        <w:t xml:space="preserve"> interface</w:t>
      </w:r>
      <w:r w:rsidR="0079767B">
        <w:rPr>
          <w:rFonts w:ascii="Times New Roman" w:hAnsi="Times New Roman"/>
        </w:rPr>
        <w:t xml:space="preserve">.  </w:t>
      </w:r>
      <w:r w:rsidRPr="00481ACE">
        <w:rPr>
          <w:rFonts w:ascii="Times New Roman" w:hAnsi="Times New Roman"/>
        </w:rPr>
        <w:t xml:space="preserve">Moreover, we acknowledge that our target research domain is what Borgman (2015) would classify as </w:t>
      </w:r>
      <w:r w:rsidR="001F3A12" w:rsidRPr="00481ACE">
        <w:rPr>
          <w:rFonts w:ascii="Times New Roman" w:hAnsi="Times New Roman"/>
        </w:rPr>
        <w:t>“</w:t>
      </w:r>
      <w:r w:rsidRPr="00481ACE">
        <w:rPr>
          <w:rFonts w:ascii="Times New Roman" w:hAnsi="Times New Roman"/>
        </w:rPr>
        <w:t>small</w:t>
      </w:r>
      <w:r w:rsidR="001F3A12" w:rsidRPr="00481ACE">
        <w:rPr>
          <w:rFonts w:ascii="Times New Roman" w:hAnsi="Times New Roman"/>
        </w:rPr>
        <w:t>”</w:t>
      </w:r>
      <w:r w:rsidRPr="00481ACE">
        <w:rPr>
          <w:rFonts w:ascii="Times New Roman" w:hAnsi="Times New Roman"/>
        </w:rPr>
        <w:t xml:space="preserve"> or </w:t>
      </w:r>
      <w:r w:rsidR="001F3A12" w:rsidRPr="00481ACE">
        <w:rPr>
          <w:rFonts w:ascii="Times New Roman" w:hAnsi="Times New Roman"/>
        </w:rPr>
        <w:t>“</w:t>
      </w:r>
      <w:r w:rsidRPr="00481ACE">
        <w:rPr>
          <w:rFonts w:ascii="Times New Roman" w:hAnsi="Times New Roman"/>
        </w:rPr>
        <w:t>little science.</w:t>
      </w:r>
      <w:r w:rsidR="001F3A12" w:rsidRPr="00481ACE">
        <w:rPr>
          <w:rFonts w:ascii="Times New Roman" w:hAnsi="Times New Roman"/>
        </w:rPr>
        <w:t>”</w:t>
      </w:r>
      <w:r w:rsidR="00222F9E" w:rsidRPr="00481ACE">
        <w:rPr>
          <w:rFonts w:ascii="Times New Roman" w:hAnsi="Times New Roman"/>
        </w:rPr>
        <w:t xml:space="preserve"> </w:t>
      </w:r>
      <w:r w:rsidR="007E22D6">
        <w:rPr>
          <w:rFonts w:ascii="Times New Roman" w:hAnsi="Times New Roman"/>
        </w:rPr>
        <w:t xml:space="preserve"> </w:t>
      </w:r>
      <w:r w:rsidRPr="00481ACE">
        <w:rPr>
          <w:rFonts w:ascii="Times New Roman" w:hAnsi="Times New Roman"/>
        </w:rPr>
        <w:t xml:space="preserve">That is, </w:t>
      </w:r>
      <w:r w:rsidR="001F3A12" w:rsidRPr="00481ACE">
        <w:rPr>
          <w:rFonts w:ascii="Times New Roman" w:hAnsi="Times New Roman"/>
        </w:rPr>
        <w:t xml:space="preserve">our target audience reflects </w:t>
      </w:r>
      <w:r w:rsidRPr="00481ACE">
        <w:rPr>
          <w:rFonts w:ascii="Times New Roman" w:hAnsi="Times New Roman"/>
        </w:rPr>
        <w:t>a domain characterized by localized and heterogenous data management practices instead of a community-wide set of standard practices</w:t>
      </w:r>
      <w:r w:rsidR="0079767B">
        <w:rPr>
          <w:rFonts w:ascii="Times New Roman" w:hAnsi="Times New Roman"/>
        </w:rPr>
        <w:t xml:space="preserve">.  </w:t>
      </w:r>
      <w:r w:rsidRPr="00481ACE">
        <w:rPr>
          <w:rFonts w:ascii="Times New Roman" w:hAnsi="Times New Roman"/>
        </w:rPr>
        <w:t>As such, we anticipate that the use of a standard metadata tool will contribute to the harmonization of metadata tags and greater standardization of data management practices, including, the possibility of standardized ontologies</w:t>
      </w:r>
      <w:r w:rsidR="0079767B">
        <w:rPr>
          <w:rFonts w:ascii="Times New Roman" w:hAnsi="Times New Roman"/>
        </w:rPr>
        <w:t xml:space="preserve">.  </w:t>
      </w:r>
      <w:r w:rsidRPr="00481ACE">
        <w:rPr>
          <w:rFonts w:ascii="Times New Roman" w:hAnsi="Times New Roman"/>
        </w:rPr>
        <w:t>If it works as intended, active curation will reduce significant barriers to sharing</w:t>
      </w:r>
      <w:r w:rsidR="0079767B">
        <w:rPr>
          <w:rFonts w:ascii="Times New Roman" w:hAnsi="Times New Roman"/>
        </w:rPr>
        <w:t xml:space="preserve">.  </w:t>
      </w:r>
      <w:r w:rsidR="001F3A12" w:rsidRPr="00481ACE">
        <w:rPr>
          <w:rFonts w:ascii="Times New Roman" w:hAnsi="Times New Roman"/>
        </w:rPr>
        <w:t>A</w:t>
      </w:r>
      <w:r w:rsidRPr="00481ACE">
        <w:rPr>
          <w:rFonts w:ascii="Times New Roman" w:hAnsi="Times New Roman"/>
        </w:rPr>
        <w:t xml:space="preserve">s a result, </w:t>
      </w:r>
      <w:r w:rsidR="001F3A12" w:rsidRPr="00481ACE">
        <w:rPr>
          <w:rFonts w:ascii="Times New Roman" w:hAnsi="Times New Roman"/>
        </w:rPr>
        <w:t xml:space="preserve">active curation </w:t>
      </w:r>
      <w:r w:rsidRPr="00481ACE">
        <w:rPr>
          <w:rFonts w:ascii="Times New Roman" w:hAnsi="Times New Roman"/>
        </w:rPr>
        <w:t xml:space="preserve">will accelerate the pace of contributions and </w:t>
      </w:r>
      <w:r w:rsidR="001F3A12" w:rsidRPr="00481ACE">
        <w:rPr>
          <w:rFonts w:ascii="Times New Roman" w:hAnsi="Times New Roman"/>
        </w:rPr>
        <w:t>inclusion of</w:t>
      </w:r>
      <w:r w:rsidRPr="00481ACE">
        <w:rPr>
          <w:rFonts w:ascii="Times New Roman" w:hAnsi="Times New Roman"/>
        </w:rPr>
        <w:t xml:space="preserve"> new </w:t>
      </w:r>
      <w:r w:rsidR="001F3A12" w:rsidRPr="00481ACE">
        <w:rPr>
          <w:rFonts w:ascii="Times New Roman" w:hAnsi="Times New Roman"/>
        </w:rPr>
        <w:t>data contributors</w:t>
      </w:r>
      <w:r w:rsidRPr="00481ACE">
        <w:rPr>
          <w:rFonts w:ascii="Times New Roman" w:hAnsi="Times New Roman"/>
        </w:rPr>
        <w:t>.</w:t>
      </w:r>
    </w:p>
    <w:p w14:paraId="1F693C4F" w14:textId="3FF9E98A" w:rsidR="000F6DD0" w:rsidRPr="00481ACE" w:rsidRDefault="00557DC1" w:rsidP="00481ACE">
      <w:pPr>
        <w:pStyle w:val="paragraph"/>
        <w:spacing w:line="480" w:lineRule="auto"/>
        <w:rPr>
          <w:rFonts w:ascii="Times New Roman" w:hAnsi="Times New Roman"/>
        </w:rPr>
      </w:pPr>
      <w:r w:rsidRPr="00481ACE">
        <w:rPr>
          <w:rFonts w:ascii="Times New Roman" w:hAnsi="Times New Roman"/>
        </w:rPr>
        <w:t>To encourage</w:t>
      </w:r>
      <w:r w:rsidR="00A235FD" w:rsidRPr="00481ACE">
        <w:rPr>
          <w:rFonts w:ascii="Times New Roman" w:hAnsi="Times New Roman"/>
        </w:rPr>
        <w:t xml:space="preserve"> new research</w:t>
      </w:r>
      <w:r w:rsidR="007A10A6" w:rsidRPr="00481ACE">
        <w:rPr>
          <w:rFonts w:ascii="Times New Roman" w:hAnsi="Times New Roman"/>
        </w:rPr>
        <w:t xml:space="preserve"> data management</w:t>
      </w:r>
      <w:r w:rsidR="00A235FD" w:rsidRPr="00481ACE">
        <w:rPr>
          <w:rFonts w:ascii="Times New Roman" w:hAnsi="Times New Roman"/>
        </w:rPr>
        <w:t xml:space="preserve"> practices, it is not enough to build a piece of technology and hope researchers will use it</w:t>
      </w:r>
      <w:r w:rsidR="0079767B">
        <w:rPr>
          <w:rFonts w:ascii="Times New Roman" w:hAnsi="Times New Roman"/>
        </w:rPr>
        <w:t xml:space="preserve">.  </w:t>
      </w:r>
      <w:r w:rsidR="00A235FD" w:rsidRPr="00481ACE">
        <w:rPr>
          <w:rFonts w:ascii="Times New Roman" w:hAnsi="Times New Roman"/>
        </w:rPr>
        <w:t>Helping contributors</w:t>
      </w:r>
      <w:r w:rsidRPr="00481ACE">
        <w:rPr>
          <w:rFonts w:ascii="Times New Roman" w:hAnsi="Times New Roman"/>
        </w:rPr>
        <w:t xml:space="preserve"> to</w:t>
      </w:r>
      <w:r w:rsidR="00A235FD" w:rsidRPr="00481ACE">
        <w:rPr>
          <w:rFonts w:ascii="Times New Roman" w:hAnsi="Times New Roman"/>
        </w:rPr>
        <w:t xml:space="preserve"> navigate the site, upload their data, and reuse other</w:t>
      </w:r>
      <w:r w:rsidR="0042499E" w:rsidRPr="00481ACE">
        <w:rPr>
          <w:rFonts w:ascii="Times New Roman" w:hAnsi="Times New Roman"/>
        </w:rPr>
        <w:t xml:space="preserve"> researcher</w:t>
      </w:r>
      <w:r w:rsidR="00A235FD" w:rsidRPr="00481ACE">
        <w:rPr>
          <w:rFonts w:ascii="Times New Roman" w:hAnsi="Times New Roman"/>
        </w:rPr>
        <w:t>s</w:t>
      </w:r>
      <w:r w:rsidR="0042499E" w:rsidRPr="00481ACE">
        <w:rPr>
          <w:rFonts w:ascii="Times New Roman" w:hAnsi="Times New Roman"/>
        </w:rPr>
        <w:t>’</w:t>
      </w:r>
      <w:r w:rsidR="00A235FD" w:rsidRPr="00481ACE">
        <w:rPr>
          <w:rFonts w:ascii="Times New Roman" w:hAnsi="Times New Roman"/>
        </w:rPr>
        <w:t xml:space="preserve"> data is also a core function of our ongoing community outreach</w:t>
      </w:r>
      <w:r w:rsidR="0079767B">
        <w:rPr>
          <w:rFonts w:ascii="Times New Roman" w:hAnsi="Times New Roman"/>
        </w:rPr>
        <w:t xml:space="preserve">.  </w:t>
      </w:r>
      <w:r w:rsidR="00A235FD" w:rsidRPr="00481ACE">
        <w:rPr>
          <w:rFonts w:ascii="Times New Roman" w:hAnsi="Times New Roman"/>
        </w:rPr>
        <w:t xml:space="preserve">Furthermore, we use these outreach opportunities to gather feedback and gain a better understanding of what we need to add and improve to make Databrary a useful part of our </w:t>
      </w:r>
      <w:r w:rsidR="00B15019" w:rsidRPr="00481ACE">
        <w:rPr>
          <w:rFonts w:ascii="Times New Roman" w:hAnsi="Times New Roman"/>
        </w:rPr>
        <w:t>target</w:t>
      </w:r>
      <w:r w:rsidR="00F145BA" w:rsidRPr="00481ACE">
        <w:rPr>
          <w:rFonts w:ascii="Times New Roman" w:hAnsi="Times New Roman"/>
        </w:rPr>
        <w:t xml:space="preserve"> </w:t>
      </w:r>
      <w:r w:rsidR="00A235FD" w:rsidRPr="00481ACE">
        <w:rPr>
          <w:rFonts w:ascii="Times New Roman" w:hAnsi="Times New Roman"/>
        </w:rPr>
        <w:t>communities' data management workflows</w:t>
      </w:r>
      <w:r w:rsidR="0079767B">
        <w:rPr>
          <w:rFonts w:ascii="Times New Roman" w:hAnsi="Times New Roman"/>
        </w:rPr>
        <w:t xml:space="preserve">.  </w:t>
      </w:r>
      <w:r w:rsidR="00A235FD" w:rsidRPr="00481ACE">
        <w:rPr>
          <w:rFonts w:ascii="Times New Roman" w:hAnsi="Times New Roman"/>
        </w:rPr>
        <w:t xml:space="preserve">Evaulation of whether active curation works </w:t>
      </w:r>
      <w:r w:rsidR="00B7498C" w:rsidRPr="00481ACE">
        <w:rPr>
          <w:rFonts w:ascii="Times New Roman" w:hAnsi="Times New Roman"/>
        </w:rPr>
        <w:t xml:space="preserve">should partly </w:t>
      </w:r>
      <w:r w:rsidR="00A235FD" w:rsidRPr="00481ACE">
        <w:rPr>
          <w:rFonts w:ascii="Times New Roman" w:hAnsi="Times New Roman"/>
        </w:rPr>
        <w:t xml:space="preserve">be based on how many of our datasets are added by the researchers themselves </w:t>
      </w:r>
      <w:r w:rsidR="0042499E" w:rsidRPr="00481ACE">
        <w:rPr>
          <w:rFonts w:ascii="Times New Roman" w:hAnsi="Times New Roman"/>
        </w:rPr>
        <w:t>compared</w:t>
      </w:r>
      <w:r w:rsidR="00A235FD" w:rsidRPr="00481ACE">
        <w:rPr>
          <w:rFonts w:ascii="Times New Roman" w:hAnsi="Times New Roman"/>
        </w:rPr>
        <w:t xml:space="preserve"> to </w:t>
      </w:r>
      <w:r w:rsidR="0042499E" w:rsidRPr="00481ACE">
        <w:rPr>
          <w:rFonts w:ascii="Times New Roman" w:hAnsi="Times New Roman"/>
        </w:rPr>
        <w:t xml:space="preserve">datasets </w:t>
      </w:r>
      <w:r w:rsidR="00A235FD" w:rsidRPr="00481ACE">
        <w:rPr>
          <w:rFonts w:ascii="Times New Roman" w:hAnsi="Times New Roman"/>
        </w:rPr>
        <w:t>ingested after the fact by Databrary staff</w:t>
      </w:r>
      <w:r w:rsidR="0079767B">
        <w:rPr>
          <w:rFonts w:ascii="Times New Roman" w:hAnsi="Times New Roman"/>
        </w:rPr>
        <w:t xml:space="preserve">.  </w:t>
      </w:r>
      <w:r w:rsidR="00F90437" w:rsidRPr="00481ACE">
        <w:rPr>
          <w:rFonts w:ascii="Times New Roman" w:hAnsi="Times New Roman"/>
        </w:rPr>
        <w:t>G</w:t>
      </w:r>
      <w:r w:rsidR="00B7498C" w:rsidRPr="00481ACE">
        <w:rPr>
          <w:rFonts w:ascii="Times New Roman" w:hAnsi="Times New Roman"/>
        </w:rPr>
        <w:t>athering feedback from users through</w:t>
      </w:r>
      <w:r w:rsidR="00F90437" w:rsidRPr="00481ACE">
        <w:rPr>
          <w:rFonts w:ascii="Times New Roman" w:hAnsi="Times New Roman"/>
        </w:rPr>
        <w:t xml:space="preserve"> more targeted</w:t>
      </w:r>
      <w:r w:rsidR="00B7498C" w:rsidRPr="00481ACE">
        <w:rPr>
          <w:rFonts w:ascii="Times New Roman" w:hAnsi="Times New Roman"/>
        </w:rPr>
        <w:t xml:space="preserve"> usability testing would</w:t>
      </w:r>
      <w:r w:rsidR="005F6264" w:rsidRPr="00481ACE">
        <w:rPr>
          <w:rFonts w:ascii="Times New Roman" w:hAnsi="Times New Roman"/>
        </w:rPr>
        <w:t xml:space="preserve"> also</w:t>
      </w:r>
      <w:r w:rsidR="00B7498C" w:rsidRPr="00481ACE">
        <w:rPr>
          <w:rFonts w:ascii="Times New Roman" w:hAnsi="Times New Roman"/>
        </w:rPr>
        <w:t xml:space="preserve"> help </w:t>
      </w:r>
      <w:r w:rsidR="0042499E" w:rsidRPr="00481ACE">
        <w:rPr>
          <w:rFonts w:ascii="Times New Roman" w:hAnsi="Times New Roman"/>
        </w:rPr>
        <w:t>to gain</w:t>
      </w:r>
      <w:r w:rsidR="00B7498C" w:rsidRPr="00481ACE">
        <w:rPr>
          <w:rFonts w:ascii="Times New Roman" w:hAnsi="Times New Roman"/>
        </w:rPr>
        <w:t xml:space="preserve"> a better understanding of what works and what needs improvement</w:t>
      </w:r>
      <w:r w:rsidR="0079767B">
        <w:rPr>
          <w:rFonts w:ascii="Times New Roman" w:hAnsi="Times New Roman"/>
        </w:rPr>
        <w:t xml:space="preserve">.  </w:t>
      </w:r>
      <w:r w:rsidR="0042499E" w:rsidRPr="00481ACE">
        <w:rPr>
          <w:rFonts w:ascii="Times New Roman" w:hAnsi="Times New Roman"/>
        </w:rPr>
        <w:t>In addition, w</w:t>
      </w:r>
      <w:r w:rsidR="00A235FD" w:rsidRPr="00481ACE">
        <w:rPr>
          <w:rFonts w:ascii="Times New Roman" w:hAnsi="Times New Roman"/>
        </w:rPr>
        <w:t xml:space="preserve">e </w:t>
      </w:r>
      <w:r w:rsidR="0042499E" w:rsidRPr="00481ACE">
        <w:rPr>
          <w:rFonts w:ascii="Times New Roman" w:hAnsi="Times New Roman"/>
        </w:rPr>
        <w:t>will</w:t>
      </w:r>
      <w:r w:rsidR="00A235FD" w:rsidRPr="00481ACE">
        <w:rPr>
          <w:rFonts w:ascii="Times New Roman" w:hAnsi="Times New Roman"/>
        </w:rPr>
        <w:t xml:space="preserve"> </w:t>
      </w:r>
      <w:r w:rsidR="00F721D1" w:rsidRPr="00481ACE">
        <w:rPr>
          <w:rFonts w:ascii="Times New Roman" w:hAnsi="Times New Roman"/>
        </w:rPr>
        <w:t xml:space="preserve">assess </w:t>
      </w:r>
      <w:r w:rsidR="00A235FD" w:rsidRPr="00481ACE">
        <w:rPr>
          <w:rFonts w:ascii="Times New Roman" w:hAnsi="Times New Roman"/>
        </w:rPr>
        <w:t xml:space="preserve">how much time active curation saves both researchers and liaison librarians </w:t>
      </w:r>
      <w:r w:rsidR="00892953" w:rsidRPr="00481ACE">
        <w:rPr>
          <w:rFonts w:ascii="Times New Roman" w:hAnsi="Times New Roman"/>
        </w:rPr>
        <w:t xml:space="preserve">compared with </w:t>
      </w:r>
      <w:r w:rsidR="00A235FD" w:rsidRPr="00481ACE">
        <w:rPr>
          <w:rFonts w:ascii="Times New Roman" w:hAnsi="Times New Roman"/>
        </w:rPr>
        <w:t>after-the-fact curation.</w:t>
      </w:r>
    </w:p>
    <w:p w14:paraId="233B6A68" w14:textId="77777777" w:rsidR="00D70D37" w:rsidRPr="00481ACE" w:rsidRDefault="00A235FD" w:rsidP="00D85760">
      <w:pPr>
        <w:pStyle w:val="Heading3"/>
        <w:spacing w:before="0" w:after="180" w:line="480" w:lineRule="auto"/>
        <w:rPr>
          <w:rFonts w:ascii="Times New Roman" w:hAnsi="Times New Roman" w:cs="Arial"/>
          <w:color w:val="000000"/>
          <w:sz w:val="24"/>
          <w:szCs w:val="24"/>
        </w:rPr>
      </w:pPr>
      <w:bookmarkStart w:id="16" w:name="technical-infrastructure"/>
      <w:bookmarkEnd w:id="16"/>
      <w:r w:rsidRPr="00481ACE">
        <w:rPr>
          <w:rFonts w:ascii="Times New Roman" w:hAnsi="Times New Roman" w:cs="Arial"/>
          <w:color w:val="000000"/>
          <w:sz w:val="24"/>
          <w:szCs w:val="24"/>
        </w:rPr>
        <w:t>Technical Infrastructure</w:t>
      </w:r>
    </w:p>
    <w:p w14:paraId="396DEB1A" w14:textId="5861B0AB" w:rsidR="000F6DD0" w:rsidRPr="00481ACE" w:rsidRDefault="00522ACF" w:rsidP="00481ACE">
      <w:pPr>
        <w:pStyle w:val="paragraph"/>
        <w:spacing w:line="480" w:lineRule="auto"/>
        <w:rPr>
          <w:rFonts w:ascii="Times New Roman" w:hAnsi="Times New Roman"/>
        </w:rPr>
      </w:pPr>
      <w:r w:rsidRPr="00481ACE">
        <w:rPr>
          <w:rFonts w:ascii="Times New Roman" w:hAnsi="Times New Roman"/>
        </w:rPr>
        <w:t>Because</w:t>
      </w:r>
      <w:r w:rsidR="00A235FD" w:rsidRPr="00481ACE">
        <w:rPr>
          <w:rFonts w:ascii="Times New Roman" w:hAnsi="Times New Roman"/>
        </w:rPr>
        <w:t xml:space="preserve"> many of the system requirements for Databrary were novel and specific to the particular target domain, the team opted to build a new application rather than adapt an existing tool</w:t>
      </w:r>
      <w:r w:rsidR="0079767B">
        <w:rPr>
          <w:rFonts w:ascii="Times New Roman" w:hAnsi="Times New Roman"/>
        </w:rPr>
        <w:t xml:space="preserve">.  </w:t>
      </w:r>
      <w:r w:rsidR="00A235FD" w:rsidRPr="00481ACE">
        <w:rPr>
          <w:rFonts w:ascii="Times New Roman" w:hAnsi="Times New Roman"/>
        </w:rPr>
        <w:t>The result is an open-source (Github, 2015) web application built in Scala on the Play Framework to support a responsive user interface, a complete application program interface (API), and high-performance streaming</w:t>
      </w:r>
      <w:r w:rsidR="0079767B">
        <w:rPr>
          <w:rFonts w:ascii="Times New Roman" w:hAnsi="Times New Roman"/>
        </w:rPr>
        <w:t xml:space="preserve">.  </w:t>
      </w:r>
      <w:r w:rsidR="00A235FD" w:rsidRPr="00481ACE">
        <w:rPr>
          <w:rFonts w:ascii="Times New Roman" w:hAnsi="Times New Roman"/>
        </w:rPr>
        <w:t>The backend is a PostgreSQL relational database</w:t>
      </w:r>
      <w:r w:rsidR="0079767B">
        <w:rPr>
          <w:rFonts w:ascii="Times New Roman" w:hAnsi="Times New Roman"/>
        </w:rPr>
        <w:t xml:space="preserve">.  </w:t>
      </w:r>
      <w:r w:rsidR="00A235FD" w:rsidRPr="00481ACE">
        <w:rPr>
          <w:rFonts w:ascii="Times New Roman" w:hAnsi="Times New Roman"/>
        </w:rPr>
        <w:t>The user interface is built primarily on the AngularJS JavaScript framework, and all data access is performed through an open JSON API.</w:t>
      </w:r>
    </w:p>
    <w:p w14:paraId="48E11DAF" w14:textId="2778C22D"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NYU Libraries have played a critical role in advising the development team about storage and computing technologies available within the NYU IT system and in helping </w:t>
      </w:r>
      <w:r w:rsidR="00C943EC" w:rsidRPr="00481ACE">
        <w:rPr>
          <w:rFonts w:ascii="Times New Roman" w:hAnsi="Times New Roman"/>
        </w:rPr>
        <w:t xml:space="preserve">to </w:t>
      </w:r>
      <w:r w:rsidRPr="00481ACE">
        <w:rPr>
          <w:rFonts w:ascii="Times New Roman" w:hAnsi="Times New Roman"/>
        </w:rPr>
        <w:t>negotiate access to and cost-models for IT services</w:t>
      </w:r>
      <w:r w:rsidR="0079767B">
        <w:rPr>
          <w:rFonts w:ascii="Times New Roman" w:hAnsi="Times New Roman"/>
        </w:rPr>
        <w:t xml:space="preserve">.  </w:t>
      </w:r>
      <w:r w:rsidRPr="00481ACE">
        <w:rPr>
          <w:rFonts w:ascii="Times New Roman" w:hAnsi="Times New Roman"/>
        </w:rPr>
        <w:t>As part of the curation process, Databrary stores at least two versions of each item of Databrary video content: a copy for access, and the received original file if it was digital, or a 10-bit YUV digital preservation copy if the original version was not digital</w:t>
      </w:r>
      <w:r w:rsidR="0079767B">
        <w:rPr>
          <w:rFonts w:ascii="Times New Roman" w:hAnsi="Times New Roman"/>
        </w:rPr>
        <w:t xml:space="preserve">.  </w:t>
      </w:r>
      <w:r w:rsidRPr="00481ACE">
        <w:rPr>
          <w:rFonts w:ascii="Times New Roman" w:hAnsi="Times New Roman"/>
        </w:rPr>
        <w:t xml:space="preserve">Currently, the access version format is H.264 with AAC audio in an MPEG-4 container, although we expect the appropriate video formats to change over time, as has been the case with many </w:t>
      </w:r>
      <w:r w:rsidR="00C943EC" w:rsidRPr="00481ACE">
        <w:rPr>
          <w:rFonts w:ascii="Times New Roman" w:hAnsi="Times New Roman"/>
        </w:rPr>
        <w:t xml:space="preserve">recent </w:t>
      </w:r>
      <w:r w:rsidRPr="00481ACE">
        <w:rPr>
          <w:rFonts w:ascii="Times New Roman" w:hAnsi="Times New Roman"/>
        </w:rPr>
        <w:t>digital video formats</w:t>
      </w:r>
      <w:r w:rsidR="0079767B">
        <w:rPr>
          <w:rFonts w:ascii="Times New Roman" w:hAnsi="Times New Roman"/>
        </w:rPr>
        <w:t xml:space="preserve">.  </w:t>
      </w:r>
      <w:r w:rsidRPr="00481ACE">
        <w:rPr>
          <w:rFonts w:ascii="Times New Roman" w:hAnsi="Times New Roman"/>
        </w:rPr>
        <w:t xml:space="preserve">The system uses NYU’s </w:t>
      </w:r>
      <w:r w:rsidR="00353C40" w:rsidRPr="00481ACE">
        <w:rPr>
          <w:rFonts w:ascii="Times New Roman" w:hAnsi="Times New Roman"/>
        </w:rPr>
        <w:t>High Performance C</w:t>
      </w:r>
      <w:r w:rsidRPr="00481ACE">
        <w:rPr>
          <w:rFonts w:ascii="Times New Roman" w:hAnsi="Times New Roman"/>
        </w:rPr>
        <w:t>omputing (HPC) cluster to transcode videos upon ingest using ffmpeg.</w:t>
      </w:r>
    </w:p>
    <w:p w14:paraId="7F3CA939" w14:textId="7B3CA90F"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For preservation, the original file (if digital) or the preservation copy will be stored in a long-term preservation repository managed jointly by the NYU Libraries and the central Information Technology Services (ITS) unit</w:t>
      </w:r>
      <w:r w:rsidR="0079767B">
        <w:rPr>
          <w:rFonts w:ascii="Times New Roman" w:hAnsi="Times New Roman"/>
        </w:rPr>
        <w:t xml:space="preserve">.  </w:t>
      </w:r>
      <w:r w:rsidRPr="00481ACE">
        <w:rPr>
          <w:rFonts w:ascii="Times New Roman" w:hAnsi="Times New Roman"/>
        </w:rPr>
        <w:t>This repository ensures that each content item has a METS structural metadata file that associates the digital asset with its metadata</w:t>
      </w:r>
      <w:r w:rsidR="0079767B">
        <w:rPr>
          <w:rFonts w:ascii="Times New Roman" w:hAnsi="Times New Roman"/>
        </w:rPr>
        <w:t xml:space="preserve">.  </w:t>
      </w:r>
      <w:r w:rsidRPr="00481ACE">
        <w:rPr>
          <w:rFonts w:ascii="Times New Roman" w:hAnsi="Times New Roman"/>
        </w:rPr>
        <w:t>It stores files in two mirrored and geographically distributed locations, and a third copy on offsite tape; it performs regular fixity checks; and it provides a format migration capacity, in the event that a stored format becomes at</w:t>
      </w:r>
      <w:r w:rsidR="00C943EC" w:rsidRPr="00481ACE">
        <w:rPr>
          <w:rFonts w:ascii="Times New Roman" w:hAnsi="Times New Roman"/>
        </w:rPr>
        <w:t xml:space="preserve"> </w:t>
      </w:r>
      <w:r w:rsidRPr="00481ACE">
        <w:rPr>
          <w:rFonts w:ascii="Times New Roman" w:hAnsi="Times New Roman"/>
        </w:rPr>
        <w:t>risk of obsolescence.</w:t>
      </w:r>
    </w:p>
    <w:p w14:paraId="5534EA10" w14:textId="77777777" w:rsidR="00D70D37" w:rsidRPr="00481ACE" w:rsidRDefault="00A235FD" w:rsidP="00D85760">
      <w:pPr>
        <w:pStyle w:val="Heading2"/>
        <w:spacing w:before="0" w:after="180" w:line="480" w:lineRule="auto"/>
        <w:jc w:val="center"/>
        <w:rPr>
          <w:rFonts w:ascii="Times New Roman" w:hAnsi="Times New Roman" w:cs="Arial"/>
          <w:color w:val="000000"/>
          <w:sz w:val="24"/>
          <w:szCs w:val="24"/>
        </w:rPr>
      </w:pPr>
      <w:bookmarkStart w:id="17" w:name="next-steps"/>
      <w:bookmarkEnd w:id="17"/>
      <w:r w:rsidRPr="00481ACE">
        <w:rPr>
          <w:rFonts w:ascii="Times New Roman" w:hAnsi="Times New Roman" w:cs="Arial"/>
          <w:color w:val="000000"/>
          <w:sz w:val="24"/>
          <w:szCs w:val="24"/>
        </w:rPr>
        <w:t>Next Steps</w:t>
      </w:r>
    </w:p>
    <w:p w14:paraId="6A04597A" w14:textId="4D6093E4" w:rsidR="000F6DD0" w:rsidRPr="00481ACE" w:rsidRDefault="00A235FD" w:rsidP="00D85760">
      <w:pPr>
        <w:pStyle w:val="paragraph"/>
        <w:spacing w:line="480" w:lineRule="auto"/>
        <w:rPr>
          <w:rFonts w:ascii="Times New Roman" w:hAnsi="Times New Roman"/>
        </w:rPr>
      </w:pPr>
      <w:r w:rsidRPr="00481ACE">
        <w:rPr>
          <w:rFonts w:ascii="Times New Roman" w:hAnsi="Times New Roman"/>
        </w:rPr>
        <w:t>The Databrary team continues to build upon the lessons learned during the project’s design and initial rollout</w:t>
      </w:r>
      <w:r w:rsidR="0079767B">
        <w:rPr>
          <w:rFonts w:ascii="Times New Roman" w:hAnsi="Times New Roman"/>
        </w:rPr>
        <w:t xml:space="preserve">.  </w:t>
      </w:r>
      <w:r w:rsidRPr="00481ACE">
        <w:rPr>
          <w:rFonts w:ascii="Times New Roman" w:hAnsi="Times New Roman"/>
        </w:rPr>
        <w:t>Priorities for the next several years include improving active curation capabilities, developing feature enhancements, more extensive integration with other services, and planning for long-term sustainability.</w:t>
      </w:r>
    </w:p>
    <w:p w14:paraId="44FD9C57" w14:textId="77777777" w:rsidR="00D70D37" w:rsidRPr="00481ACE" w:rsidRDefault="00A235FD" w:rsidP="00D370DA">
      <w:pPr>
        <w:pStyle w:val="Heading3"/>
        <w:spacing w:before="0" w:after="180" w:line="480" w:lineRule="auto"/>
        <w:rPr>
          <w:rFonts w:ascii="Times New Roman" w:hAnsi="Times New Roman" w:cs="Arial"/>
          <w:color w:val="000000"/>
          <w:sz w:val="24"/>
          <w:szCs w:val="24"/>
        </w:rPr>
      </w:pPr>
      <w:bookmarkStart w:id="18" w:name="understand-needs-of-other-scholarly-doma"/>
      <w:bookmarkStart w:id="19" w:name="improve-active-curation"/>
      <w:bookmarkEnd w:id="18"/>
      <w:bookmarkEnd w:id="19"/>
      <w:r w:rsidRPr="00481ACE">
        <w:rPr>
          <w:rFonts w:ascii="Times New Roman" w:hAnsi="Times New Roman" w:cs="Arial"/>
          <w:color w:val="000000"/>
          <w:sz w:val="24"/>
          <w:szCs w:val="24"/>
        </w:rPr>
        <w:t>Improve Active Curation</w:t>
      </w:r>
    </w:p>
    <w:p w14:paraId="5063A087" w14:textId="0CA8A5CB"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As the Databrary user community grows, we will continue to update and codify our curation and collection development processes</w:t>
      </w:r>
      <w:r w:rsidR="0079767B">
        <w:rPr>
          <w:rFonts w:ascii="Times New Roman" w:hAnsi="Times New Roman"/>
        </w:rPr>
        <w:t xml:space="preserve">.  </w:t>
      </w:r>
      <w:r w:rsidRPr="00481ACE">
        <w:rPr>
          <w:rFonts w:ascii="Times New Roman" w:hAnsi="Times New Roman"/>
        </w:rPr>
        <w:t>The more datasets we see, the more we can refine our metadata schema to represent diverse datasets</w:t>
      </w:r>
      <w:r w:rsidR="0079767B">
        <w:rPr>
          <w:rFonts w:ascii="Times New Roman" w:hAnsi="Times New Roman"/>
        </w:rPr>
        <w:t xml:space="preserve">.  </w:t>
      </w:r>
      <w:r w:rsidRPr="00481ACE">
        <w:rPr>
          <w:rFonts w:ascii="Times New Roman" w:hAnsi="Times New Roman"/>
        </w:rPr>
        <w:t>In codifying our curation process, we will incorporate best practices like the Data Curation Profiles Toolkit and similar initiatives (McLure et al., 2014)</w:t>
      </w:r>
      <w:r w:rsidR="0079767B">
        <w:rPr>
          <w:rFonts w:ascii="Times New Roman" w:hAnsi="Times New Roman"/>
        </w:rPr>
        <w:t xml:space="preserve">.  </w:t>
      </w:r>
      <w:r w:rsidRPr="00481ACE">
        <w:rPr>
          <w:rFonts w:ascii="Times New Roman" w:hAnsi="Times New Roman"/>
        </w:rPr>
        <w:t>Our user interface for active curation is still new, so we plan to continue gathering feedback from users to improve these tools</w:t>
      </w:r>
      <w:r w:rsidR="0079767B">
        <w:rPr>
          <w:rFonts w:ascii="Times New Roman" w:hAnsi="Times New Roman"/>
        </w:rPr>
        <w:t xml:space="preserve">.  </w:t>
      </w:r>
      <w:r w:rsidRPr="00481ACE">
        <w:rPr>
          <w:rFonts w:ascii="Times New Roman" w:hAnsi="Times New Roman"/>
        </w:rPr>
        <w:t>We aim to strike a balance between representing data as researchers want to represent it and maintaining a structure that makes information useful to and discoverable by others.</w:t>
      </w:r>
    </w:p>
    <w:p w14:paraId="19123C9A" w14:textId="77777777" w:rsidR="00D70D37" w:rsidRPr="00481ACE" w:rsidRDefault="00A235FD" w:rsidP="00D370DA">
      <w:pPr>
        <w:pStyle w:val="Heading3"/>
        <w:spacing w:before="0" w:after="180" w:line="480" w:lineRule="auto"/>
        <w:rPr>
          <w:rFonts w:ascii="Times New Roman" w:hAnsi="Times New Roman" w:cs="Arial"/>
          <w:color w:val="000000"/>
          <w:sz w:val="24"/>
          <w:szCs w:val="24"/>
        </w:rPr>
      </w:pPr>
      <w:bookmarkStart w:id="20" w:name="enhance-databrarys-feature-set"/>
      <w:bookmarkEnd w:id="20"/>
      <w:r w:rsidRPr="00481ACE">
        <w:rPr>
          <w:rFonts w:ascii="Times New Roman" w:hAnsi="Times New Roman" w:cs="Arial"/>
          <w:color w:val="000000"/>
          <w:sz w:val="24"/>
          <w:szCs w:val="24"/>
        </w:rPr>
        <w:t>Enhance Databrary’s Feature Set</w:t>
      </w:r>
    </w:p>
    <w:p w14:paraId="6BABA673" w14:textId="2F5FDCEB"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 xml:space="preserve">With Databrary established as a working service, we will add enhancements that will help researchers </w:t>
      </w:r>
      <w:r w:rsidR="00E0795A" w:rsidRPr="00481ACE">
        <w:rPr>
          <w:rFonts w:ascii="Times New Roman" w:hAnsi="Times New Roman"/>
        </w:rPr>
        <w:t>to search</w:t>
      </w:r>
      <w:r w:rsidRPr="00481ACE">
        <w:rPr>
          <w:rFonts w:ascii="Times New Roman" w:hAnsi="Times New Roman"/>
        </w:rPr>
        <w:t xml:space="preserve"> and access Databrary’s materials</w:t>
      </w:r>
      <w:r w:rsidR="0079767B">
        <w:rPr>
          <w:rFonts w:ascii="Times New Roman" w:hAnsi="Times New Roman"/>
        </w:rPr>
        <w:t xml:space="preserve">.  </w:t>
      </w:r>
      <w:r w:rsidRPr="00481ACE">
        <w:rPr>
          <w:rFonts w:ascii="Times New Roman" w:hAnsi="Times New Roman"/>
        </w:rPr>
        <w:t>Full-text search is becoming relatively trivial with off-the-shelf search engines like Apache Solr or Elasticsearch, but the same cannot be said about video data</w:t>
      </w:r>
      <w:r w:rsidR="0079767B">
        <w:rPr>
          <w:rFonts w:ascii="Times New Roman" w:hAnsi="Times New Roman"/>
        </w:rPr>
        <w:t xml:space="preserve">.  </w:t>
      </w:r>
      <w:r w:rsidRPr="00481ACE">
        <w:rPr>
          <w:rFonts w:ascii="Times New Roman" w:hAnsi="Times New Roman"/>
        </w:rPr>
        <w:t xml:space="preserve">Higher level descriptions of video data can assist viewers in finding relevant content, but creating metadata that describes video file content, especially on a frame-by-frame basis, poses </w:t>
      </w:r>
      <w:r w:rsidR="00CE0EBE" w:rsidRPr="00481ACE">
        <w:rPr>
          <w:rFonts w:ascii="Times New Roman" w:hAnsi="Times New Roman"/>
        </w:rPr>
        <w:t xml:space="preserve">real </w:t>
      </w:r>
      <w:r w:rsidRPr="00481ACE">
        <w:rPr>
          <w:rFonts w:ascii="Times New Roman" w:hAnsi="Times New Roman"/>
        </w:rPr>
        <w:t>challenges</w:t>
      </w:r>
      <w:r w:rsidR="0079767B">
        <w:rPr>
          <w:rFonts w:ascii="Times New Roman" w:hAnsi="Times New Roman"/>
        </w:rPr>
        <w:t xml:space="preserve">.  </w:t>
      </w:r>
      <w:r w:rsidRPr="00481ACE">
        <w:rPr>
          <w:rFonts w:ascii="Times New Roman" w:hAnsi="Times New Roman"/>
        </w:rPr>
        <w:t>By extending the video tagging and annotation tools on the session timeline, we will allow researchers to add metadata that will be useful for others to identify interesting segments of video</w:t>
      </w:r>
      <w:r w:rsidR="0079767B">
        <w:rPr>
          <w:rFonts w:ascii="Times New Roman" w:hAnsi="Times New Roman"/>
        </w:rPr>
        <w:t xml:space="preserve">.  </w:t>
      </w:r>
      <w:r w:rsidRPr="00481ACE">
        <w:rPr>
          <w:rFonts w:ascii="Times New Roman" w:hAnsi="Times New Roman"/>
        </w:rPr>
        <w:t>Similarly, we will enhance tools for researchers to create their own excerpts</w:t>
      </w:r>
      <w:r w:rsidR="00CE0EBE" w:rsidRPr="00481ACE">
        <w:rPr>
          <w:rFonts w:ascii="Times New Roman" w:hAnsi="Times New Roman"/>
        </w:rPr>
        <w:t>—small, illustrative</w:t>
      </w:r>
      <w:r w:rsidRPr="00481ACE">
        <w:rPr>
          <w:rFonts w:ascii="Times New Roman" w:hAnsi="Times New Roman"/>
        </w:rPr>
        <w:t xml:space="preserve"> clips </w:t>
      </w:r>
      <w:r w:rsidR="00CE0EBE" w:rsidRPr="00481ACE">
        <w:rPr>
          <w:rFonts w:ascii="Times New Roman" w:hAnsi="Times New Roman"/>
        </w:rPr>
        <w:t xml:space="preserve">gleaned </w:t>
      </w:r>
      <w:r w:rsidRPr="00481ACE">
        <w:rPr>
          <w:rFonts w:ascii="Times New Roman" w:hAnsi="Times New Roman"/>
        </w:rPr>
        <w:t>from larger video files</w:t>
      </w:r>
      <w:r w:rsidR="00CE0EBE" w:rsidRPr="00481ACE">
        <w:rPr>
          <w:rFonts w:ascii="Times New Roman" w:hAnsi="Times New Roman"/>
        </w:rPr>
        <w:t>—</w:t>
      </w:r>
      <w:r w:rsidRPr="00481ACE">
        <w:rPr>
          <w:rFonts w:ascii="Times New Roman" w:hAnsi="Times New Roman"/>
        </w:rPr>
        <w:t>that contain some salient event or example of a phenomenon</w:t>
      </w:r>
      <w:r w:rsidR="0079767B">
        <w:rPr>
          <w:rFonts w:ascii="Times New Roman" w:hAnsi="Times New Roman"/>
        </w:rPr>
        <w:t xml:space="preserve">.  </w:t>
      </w:r>
      <w:r w:rsidRPr="00481ACE">
        <w:rPr>
          <w:rFonts w:ascii="Times New Roman" w:hAnsi="Times New Roman"/>
        </w:rPr>
        <w:t>With the permission of the participant, investigators may share excerpts with other scholars or use them in the classroom and at conferences</w:t>
      </w:r>
      <w:r w:rsidR="0079767B">
        <w:rPr>
          <w:rFonts w:ascii="Times New Roman" w:hAnsi="Times New Roman"/>
        </w:rPr>
        <w:t xml:space="preserve">.  </w:t>
      </w:r>
      <w:r w:rsidRPr="00481ACE">
        <w:rPr>
          <w:rFonts w:ascii="Times New Roman" w:hAnsi="Times New Roman"/>
        </w:rPr>
        <w:t>Excerpts also become a means within the repository for finding and selecting datasets that have a conceptual relationship</w:t>
      </w:r>
      <w:r w:rsidR="0079767B">
        <w:rPr>
          <w:rFonts w:ascii="Times New Roman" w:hAnsi="Times New Roman"/>
        </w:rPr>
        <w:t xml:space="preserve">.  </w:t>
      </w:r>
      <w:r w:rsidR="00CE0EBE" w:rsidRPr="00481ACE">
        <w:rPr>
          <w:rFonts w:ascii="Times New Roman" w:hAnsi="Times New Roman"/>
        </w:rPr>
        <w:t xml:space="preserve">Because </w:t>
      </w:r>
      <w:r w:rsidRPr="00481ACE">
        <w:rPr>
          <w:rFonts w:ascii="Times New Roman" w:hAnsi="Times New Roman"/>
        </w:rPr>
        <w:t>many investigators who collect video do so in conjunction with other temporally dense data streams</w:t>
      </w:r>
      <w:r w:rsidR="00CE0EBE" w:rsidRPr="00481ACE">
        <w:rPr>
          <w:rFonts w:ascii="Times New Roman" w:hAnsi="Times New Roman"/>
        </w:rPr>
        <w:t>—</w:t>
      </w:r>
      <w:r w:rsidRPr="00481ACE">
        <w:rPr>
          <w:rFonts w:ascii="Times New Roman" w:hAnsi="Times New Roman"/>
        </w:rPr>
        <w:t>physiological measures (e.g</w:t>
      </w:r>
      <w:r w:rsidR="0079767B">
        <w:rPr>
          <w:rFonts w:ascii="Times New Roman" w:hAnsi="Times New Roman"/>
        </w:rPr>
        <w:t>.</w:t>
      </w:r>
      <w:r w:rsidR="00FB2E3E">
        <w:rPr>
          <w:rFonts w:ascii="Times New Roman" w:hAnsi="Times New Roman"/>
        </w:rPr>
        <w:t>,</w:t>
      </w:r>
      <w:r w:rsidR="0079767B">
        <w:rPr>
          <w:rFonts w:ascii="Times New Roman" w:hAnsi="Times New Roman"/>
        </w:rPr>
        <w:t xml:space="preserve"> </w:t>
      </w:r>
      <w:r w:rsidRPr="00481ACE">
        <w:rPr>
          <w:rFonts w:ascii="Times New Roman" w:hAnsi="Times New Roman"/>
        </w:rPr>
        <w:t xml:space="preserve">heart rate, brain activity), body motion, or </w:t>
      </w:r>
      <w:r w:rsidR="001B52E5" w:rsidRPr="00481ACE">
        <w:rPr>
          <w:rFonts w:ascii="Times New Roman" w:hAnsi="Times New Roman"/>
        </w:rPr>
        <w:t xml:space="preserve">eye </w:t>
      </w:r>
      <w:r w:rsidRPr="00481ACE">
        <w:rPr>
          <w:rFonts w:ascii="Times New Roman" w:hAnsi="Times New Roman"/>
        </w:rPr>
        <w:t>gaze position</w:t>
      </w:r>
      <w:r w:rsidR="00CE0EBE" w:rsidRPr="00481ACE">
        <w:rPr>
          <w:rFonts w:ascii="Times New Roman" w:hAnsi="Times New Roman"/>
        </w:rPr>
        <w:t>—</w:t>
      </w:r>
      <w:r w:rsidRPr="00481ACE">
        <w:rPr>
          <w:rFonts w:ascii="Times New Roman" w:hAnsi="Times New Roman"/>
        </w:rPr>
        <w:t>we will explore ways to link Databrary’s video assets to external repositories storing these measures, or where feasible, provide internal support for them</w:t>
      </w:r>
      <w:r w:rsidR="0079767B">
        <w:rPr>
          <w:rFonts w:ascii="Times New Roman" w:hAnsi="Times New Roman"/>
        </w:rPr>
        <w:t xml:space="preserve">.  </w:t>
      </w:r>
      <w:r w:rsidRPr="00481ACE">
        <w:rPr>
          <w:rFonts w:ascii="Times New Roman" w:hAnsi="Times New Roman"/>
        </w:rPr>
        <w:t>Finally, we plan to incorporate ways to read and write files compatible with the most prevalent video coding/annotation tools used in the developmental and learning science communities</w:t>
      </w:r>
      <w:r w:rsidR="0079767B">
        <w:rPr>
          <w:rFonts w:ascii="Times New Roman" w:hAnsi="Times New Roman"/>
        </w:rPr>
        <w:t xml:space="preserve">.  </w:t>
      </w:r>
      <w:r w:rsidRPr="00481ACE">
        <w:rPr>
          <w:rFonts w:ascii="Times New Roman" w:hAnsi="Times New Roman"/>
        </w:rPr>
        <w:t>This will allow researchers</w:t>
      </w:r>
      <w:r w:rsidR="009D1EAF">
        <w:rPr>
          <w:rFonts w:ascii="Times New Roman" w:hAnsi="Times New Roman"/>
        </w:rPr>
        <w:t xml:space="preserve"> to</w:t>
      </w:r>
      <w:r w:rsidRPr="00481ACE">
        <w:rPr>
          <w:rFonts w:ascii="Times New Roman" w:hAnsi="Times New Roman"/>
        </w:rPr>
        <w:t xml:space="preserve"> </w:t>
      </w:r>
      <w:ins w:id="21" w:author="Drew" w:date="2015-06-01T19:26:00Z">
        <w:r w:rsidR="00392912">
          <w:rPr>
            <w:rFonts w:ascii="Times New Roman" w:hAnsi="Times New Roman"/>
          </w:rPr>
          <w:t xml:space="preserve">more easily </w:t>
        </w:r>
      </w:ins>
      <w:r w:rsidR="009D1EAF">
        <w:rPr>
          <w:rFonts w:ascii="Times New Roman" w:hAnsi="Times New Roman"/>
        </w:rPr>
        <w:t>share video coding</w:t>
      </w:r>
      <w:ins w:id="22" w:author="Drew" w:date="2015-06-01T19:27:00Z">
        <w:r w:rsidR="007847FB">
          <w:rPr>
            <w:rFonts w:ascii="Times New Roman" w:hAnsi="Times New Roman"/>
          </w:rPr>
          <w:t>/annotation</w:t>
        </w:r>
      </w:ins>
      <w:bookmarkStart w:id="23" w:name="_GoBack"/>
      <w:bookmarkEnd w:id="23"/>
      <w:r w:rsidR="009D1EAF">
        <w:rPr>
          <w:rFonts w:ascii="Times New Roman" w:hAnsi="Times New Roman"/>
        </w:rPr>
        <w:t xml:space="preserve"> data with their video data regardless of the coding software they use in their own lab</w:t>
      </w:r>
      <w:r w:rsidRPr="00481ACE">
        <w:rPr>
          <w:rFonts w:ascii="Times New Roman" w:hAnsi="Times New Roman"/>
        </w:rPr>
        <w:t>.</w:t>
      </w:r>
    </w:p>
    <w:p w14:paraId="331D870F" w14:textId="77777777" w:rsidR="00D70D37" w:rsidRPr="00481ACE" w:rsidRDefault="00A235FD" w:rsidP="00D370DA">
      <w:pPr>
        <w:pStyle w:val="Heading3"/>
        <w:spacing w:before="0" w:after="180" w:line="480" w:lineRule="auto"/>
        <w:rPr>
          <w:rFonts w:ascii="Times New Roman" w:hAnsi="Times New Roman" w:cs="Arial"/>
          <w:color w:val="000000"/>
          <w:sz w:val="24"/>
          <w:szCs w:val="24"/>
        </w:rPr>
      </w:pPr>
      <w:bookmarkStart w:id="24" w:name="integrate-with-other-services"/>
      <w:bookmarkEnd w:id="24"/>
      <w:r w:rsidRPr="00481ACE">
        <w:rPr>
          <w:rFonts w:ascii="Times New Roman" w:hAnsi="Times New Roman" w:cs="Arial"/>
          <w:color w:val="000000"/>
          <w:sz w:val="24"/>
          <w:szCs w:val="24"/>
        </w:rPr>
        <w:t>Integrate with Other Services</w:t>
      </w:r>
    </w:p>
    <w:p w14:paraId="0ED318E7" w14:textId="05633526"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Databrary plans to strengthen its connection with existing library services (i.e.</w:t>
      </w:r>
      <w:r w:rsidR="005B1D64" w:rsidRPr="00481ACE">
        <w:rPr>
          <w:rFonts w:ascii="Times New Roman" w:hAnsi="Times New Roman"/>
        </w:rPr>
        <w:t>,</w:t>
      </w:r>
      <w:r w:rsidRPr="00481ACE">
        <w:rPr>
          <w:rFonts w:ascii="Times New Roman" w:hAnsi="Times New Roman"/>
        </w:rPr>
        <w:t xml:space="preserve"> the library catalog and other aggregate searches over existing data repositories)</w:t>
      </w:r>
      <w:r w:rsidR="0079767B">
        <w:rPr>
          <w:rFonts w:ascii="Times New Roman" w:hAnsi="Times New Roman"/>
        </w:rPr>
        <w:t xml:space="preserve">.  </w:t>
      </w:r>
      <w:r w:rsidRPr="00481ACE">
        <w:rPr>
          <w:rFonts w:ascii="Times New Roman" w:hAnsi="Times New Roman"/>
        </w:rPr>
        <w:t xml:space="preserve">Going forward, we are well positioned to provide interoperability with library-based metadata schemas (such as export of data packages cross-walked to Dublin Core) and to implement standards such as the </w:t>
      </w:r>
      <w:bookmarkStart w:id="25" w:name="OLE_LINK2"/>
      <w:bookmarkStart w:id="26" w:name="OLE_LINK1"/>
      <w:r w:rsidRPr="00481ACE">
        <w:rPr>
          <w:rFonts w:ascii="Times New Roman" w:hAnsi="Times New Roman"/>
        </w:rPr>
        <w:t>Open Archives Initiative - Protocol for Metadata Harvesting (OAI-PMH)</w:t>
      </w:r>
      <w:bookmarkEnd w:id="25"/>
      <w:bookmarkEnd w:id="26"/>
      <w:r w:rsidR="0079767B">
        <w:rPr>
          <w:rFonts w:ascii="Times New Roman" w:hAnsi="Times New Roman"/>
        </w:rPr>
        <w:t xml:space="preserve">.  </w:t>
      </w:r>
      <w:r w:rsidRPr="00481ACE">
        <w:rPr>
          <w:rFonts w:ascii="Times New Roman" w:hAnsi="Times New Roman"/>
        </w:rPr>
        <w:t>This will allow for the automated incorporation of data that researchers add to Databrary into federated library searches with other domain-specific data repositories.</w:t>
      </w:r>
    </w:p>
    <w:p w14:paraId="536F1036" w14:textId="5539D00E"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Additionally, by providing a refined API and assigning DOIs to volumes, we will provide libraries and other information systems the opportunity to tap into Databrary datasets in a more customized fashion</w:t>
      </w:r>
      <w:r w:rsidR="0079767B">
        <w:rPr>
          <w:rFonts w:ascii="Times New Roman" w:hAnsi="Times New Roman"/>
        </w:rPr>
        <w:t xml:space="preserve">.  </w:t>
      </w:r>
      <w:r w:rsidRPr="00481ACE">
        <w:rPr>
          <w:rFonts w:ascii="Times New Roman" w:hAnsi="Times New Roman"/>
        </w:rPr>
        <w:t>Minting DOIs for datasets in Databrary will also allow data to be cited in future journal articles</w:t>
      </w:r>
      <w:r w:rsidR="0079767B">
        <w:rPr>
          <w:rFonts w:ascii="Times New Roman" w:hAnsi="Times New Roman"/>
        </w:rPr>
        <w:t xml:space="preserve">.  </w:t>
      </w:r>
      <w:r w:rsidRPr="00481ACE">
        <w:rPr>
          <w:rFonts w:ascii="Times New Roman" w:hAnsi="Times New Roman"/>
        </w:rPr>
        <w:t>This helps contributors by making measurable the scholarly impact of deposited data.</w:t>
      </w:r>
    </w:p>
    <w:p w14:paraId="66CDCD98" w14:textId="77777777" w:rsidR="00D70D37" w:rsidRPr="00481ACE" w:rsidRDefault="00A235FD" w:rsidP="00D370DA">
      <w:pPr>
        <w:pStyle w:val="Heading3"/>
        <w:spacing w:before="0" w:after="180" w:line="480" w:lineRule="auto"/>
        <w:rPr>
          <w:rFonts w:ascii="Times New Roman" w:hAnsi="Times New Roman" w:cs="Arial"/>
          <w:color w:val="000000"/>
          <w:sz w:val="24"/>
          <w:szCs w:val="24"/>
        </w:rPr>
      </w:pPr>
      <w:bookmarkStart w:id="27" w:name="plan-for-long-term-sustainability"/>
      <w:bookmarkEnd w:id="27"/>
      <w:r w:rsidRPr="00481ACE">
        <w:rPr>
          <w:rFonts w:ascii="Times New Roman" w:hAnsi="Times New Roman" w:cs="Arial"/>
          <w:color w:val="000000"/>
          <w:sz w:val="24"/>
          <w:szCs w:val="24"/>
        </w:rPr>
        <w:t>Plan for Long-term Sustainability</w:t>
      </w:r>
    </w:p>
    <w:p w14:paraId="0055223B" w14:textId="5E9BE3FE"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For the time being, Databrary does not charge users for storage</w:t>
      </w:r>
      <w:r w:rsidR="00F3265A" w:rsidRPr="00481ACE">
        <w:rPr>
          <w:rFonts w:ascii="Times New Roman" w:hAnsi="Times New Roman"/>
        </w:rPr>
        <w:t>,</w:t>
      </w:r>
      <w:r w:rsidRPr="00481ACE">
        <w:rPr>
          <w:rFonts w:ascii="Times New Roman" w:hAnsi="Times New Roman"/>
        </w:rPr>
        <w:t xml:space="preserve"> curation</w:t>
      </w:r>
      <w:r w:rsidR="00F3265A" w:rsidRPr="00481ACE">
        <w:rPr>
          <w:rFonts w:ascii="Times New Roman" w:hAnsi="Times New Roman"/>
        </w:rPr>
        <w:t>, or reuse</w:t>
      </w:r>
      <w:r w:rsidRPr="00481ACE">
        <w:rPr>
          <w:rFonts w:ascii="Times New Roman" w:hAnsi="Times New Roman"/>
        </w:rPr>
        <w:t xml:space="preserve"> services</w:t>
      </w:r>
      <w:r w:rsidR="0079767B">
        <w:rPr>
          <w:rFonts w:ascii="Times New Roman" w:hAnsi="Times New Roman"/>
        </w:rPr>
        <w:t xml:space="preserve">.  </w:t>
      </w:r>
      <w:r w:rsidRPr="00481ACE">
        <w:rPr>
          <w:rFonts w:ascii="Times New Roman" w:hAnsi="Times New Roman"/>
        </w:rPr>
        <w:t>The NSF and NICHD project grants bear the cost</w:t>
      </w:r>
      <w:r w:rsidR="0079767B">
        <w:rPr>
          <w:rFonts w:ascii="Times New Roman" w:hAnsi="Times New Roman"/>
        </w:rPr>
        <w:t xml:space="preserve">.  </w:t>
      </w:r>
      <w:r w:rsidRPr="00481ACE">
        <w:rPr>
          <w:rFonts w:ascii="Times New Roman" w:hAnsi="Times New Roman"/>
        </w:rPr>
        <w:t>Sustaining domain specific research data repositories on project-specific grants is common, but the model has flaws</w:t>
      </w:r>
      <w:r w:rsidR="0079767B">
        <w:rPr>
          <w:rFonts w:ascii="Times New Roman" w:hAnsi="Times New Roman"/>
        </w:rPr>
        <w:t xml:space="preserve">.  </w:t>
      </w:r>
      <w:r w:rsidRPr="00481ACE">
        <w:rPr>
          <w:rFonts w:ascii="Times New Roman" w:hAnsi="Times New Roman"/>
        </w:rPr>
        <w:t>Databrary is part of a consortium of domain specific repositories led by ICPSR that has called for new, more sustainable funding models (Ember et al., 2013)</w:t>
      </w:r>
      <w:r w:rsidR="0079767B">
        <w:rPr>
          <w:rFonts w:ascii="Times New Roman" w:hAnsi="Times New Roman"/>
        </w:rPr>
        <w:t xml:space="preserve">.  </w:t>
      </w:r>
      <w:r w:rsidRPr="00481ACE">
        <w:rPr>
          <w:rFonts w:ascii="Times New Roman" w:hAnsi="Times New Roman"/>
        </w:rPr>
        <w:t>In the meantime, the project team continues to develop plans for long-term sustainability of Databrary, with focus on the ArXiv (ArXiv, 2015) and ICSPR institutional subscription models, storage volume/curation load based fees-for-service, and professional society partnerships.</w:t>
      </w:r>
    </w:p>
    <w:p w14:paraId="5D0ED506" w14:textId="77777777" w:rsidR="00D70D37" w:rsidRPr="00481ACE" w:rsidRDefault="00A235FD" w:rsidP="00D370DA">
      <w:pPr>
        <w:pStyle w:val="Heading2"/>
        <w:spacing w:before="0" w:after="180" w:line="480" w:lineRule="auto"/>
        <w:jc w:val="center"/>
        <w:rPr>
          <w:rFonts w:ascii="Times New Roman" w:hAnsi="Times New Roman" w:cs="Arial"/>
          <w:color w:val="000000"/>
          <w:sz w:val="24"/>
          <w:szCs w:val="24"/>
        </w:rPr>
      </w:pPr>
      <w:bookmarkStart w:id="28" w:name="conclusion"/>
      <w:bookmarkEnd w:id="28"/>
      <w:r w:rsidRPr="00481ACE">
        <w:rPr>
          <w:rFonts w:ascii="Times New Roman" w:hAnsi="Times New Roman" w:cs="Arial"/>
          <w:color w:val="000000"/>
          <w:sz w:val="24"/>
          <w:szCs w:val="24"/>
        </w:rPr>
        <w:t>Conclusion</w:t>
      </w:r>
    </w:p>
    <w:p w14:paraId="1D0F2BBD" w14:textId="59EAA279" w:rsidR="000F6DD0" w:rsidRPr="00481ACE" w:rsidRDefault="001F41BF" w:rsidP="00D370DA">
      <w:pPr>
        <w:pStyle w:val="paragraph"/>
        <w:spacing w:line="480" w:lineRule="auto"/>
        <w:rPr>
          <w:rFonts w:ascii="Times New Roman" w:hAnsi="Times New Roman"/>
        </w:rPr>
      </w:pPr>
      <w:r w:rsidRPr="00481ACE">
        <w:rPr>
          <w:rFonts w:ascii="Times New Roman" w:hAnsi="Times New Roman"/>
        </w:rPr>
        <w:t>L</w:t>
      </w:r>
      <w:r w:rsidR="00A235FD" w:rsidRPr="00481ACE">
        <w:rPr>
          <w:rFonts w:ascii="Times New Roman" w:hAnsi="Times New Roman"/>
        </w:rPr>
        <w:t xml:space="preserve">ibrary practitioners </w:t>
      </w:r>
      <w:r w:rsidRPr="00481ACE">
        <w:rPr>
          <w:rFonts w:ascii="Times New Roman" w:hAnsi="Times New Roman"/>
        </w:rPr>
        <w:t>are engaged in active</w:t>
      </w:r>
      <w:r w:rsidR="00BB5FC8">
        <w:rPr>
          <w:rFonts w:ascii="Times New Roman" w:hAnsi="Times New Roman"/>
        </w:rPr>
        <w:t xml:space="preserve"> </w:t>
      </w:r>
      <w:r w:rsidRPr="00481ACE">
        <w:rPr>
          <w:rFonts w:ascii="Times New Roman" w:hAnsi="Times New Roman"/>
        </w:rPr>
        <w:t>discussions about</w:t>
      </w:r>
      <w:r w:rsidR="00A235FD" w:rsidRPr="00481ACE">
        <w:rPr>
          <w:rFonts w:ascii="Times New Roman" w:hAnsi="Times New Roman"/>
        </w:rPr>
        <w:t xml:space="preserve"> the </w:t>
      </w:r>
      <w:r w:rsidRPr="00481ACE">
        <w:rPr>
          <w:rFonts w:ascii="Times New Roman" w:hAnsi="Times New Roman"/>
        </w:rPr>
        <w:t xml:space="preserve">appropriate </w:t>
      </w:r>
      <w:r w:rsidR="00A235FD" w:rsidRPr="00481ACE">
        <w:rPr>
          <w:rFonts w:ascii="Times New Roman" w:hAnsi="Times New Roman"/>
        </w:rPr>
        <w:t>role of libraries in the collection and management of research data</w:t>
      </w:r>
      <w:r w:rsidR="0079767B">
        <w:rPr>
          <w:rFonts w:ascii="Times New Roman" w:hAnsi="Times New Roman"/>
        </w:rPr>
        <w:t xml:space="preserve">.  </w:t>
      </w:r>
      <w:r w:rsidR="00A235FD" w:rsidRPr="00481ACE">
        <w:rPr>
          <w:rFonts w:ascii="Times New Roman" w:hAnsi="Times New Roman"/>
        </w:rPr>
        <w:t>Databrary offers a working model that demonstrates how a research data repository can benefit from interacting closely with the research community</w:t>
      </w:r>
      <w:r w:rsidR="0079767B">
        <w:rPr>
          <w:rFonts w:ascii="Times New Roman" w:hAnsi="Times New Roman"/>
        </w:rPr>
        <w:t xml:space="preserve">.  </w:t>
      </w:r>
      <w:r w:rsidR="00A235FD" w:rsidRPr="00481ACE">
        <w:rPr>
          <w:rFonts w:ascii="Times New Roman" w:hAnsi="Times New Roman"/>
        </w:rPr>
        <w:t>Databrary shows that a diverse team of experts can devise novel policy, technical, and curatorial solutions to problems encountered in fostering wider data sharing</w:t>
      </w:r>
      <w:r w:rsidR="0079767B">
        <w:rPr>
          <w:rFonts w:ascii="Times New Roman" w:hAnsi="Times New Roman"/>
        </w:rPr>
        <w:t xml:space="preserve">.  </w:t>
      </w:r>
      <w:r w:rsidR="00A235FD" w:rsidRPr="00481ACE">
        <w:rPr>
          <w:rFonts w:ascii="Times New Roman" w:hAnsi="Times New Roman"/>
        </w:rPr>
        <w:t>The project also demonstrates that being strategically and structurally attached to library systems through management, staff, and technology is an important ingredient in building a successful repository.</w:t>
      </w:r>
    </w:p>
    <w:p w14:paraId="6A0DAA61" w14:textId="3FA9752A"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We do not assume that all data repositories will be able to replicate the exact process undertaken</w:t>
      </w:r>
      <w:r w:rsidR="001F41BF" w:rsidRPr="00481ACE">
        <w:rPr>
          <w:rFonts w:ascii="Times New Roman" w:hAnsi="Times New Roman"/>
        </w:rPr>
        <w:t xml:space="preserve"> by Databrary</w:t>
      </w:r>
      <w:r w:rsidR="0079767B">
        <w:rPr>
          <w:rFonts w:ascii="Times New Roman" w:hAnsi="Times New Roman"/>
        </w:rPr>
        <w:t xml:space="preserve">.  </w:t>
      </w:r>
      <w:r w:rsidRPr="00481ACE">
        <w:rPr>
          <w:rFonts w:ascii="Times New Roman" w:hAnsi="Times New Roman"/>
        </w:rPr>
        <w:t>Larger scale data repositories that serve different fields of research will most likely not have the available staff to shadow every domain their datasets come from</w:t>
      </w:r>
      <w:r w:rsidR="0079767B">
        <w:rPr>
          <w:rFonts w:ascii="Times New Roman" w:hAnsi="Times New Roman"/>
        </w:rPr>
        <w:t xml:space="preserve">.  </w:t>
      </w:r>
      <w:r w:rsidR="00EE0C79" w:rsidRPr="00481ACE">
        <w:rPr>
          <w:rFonts w:ascii="Times New Roman" w:hAnsi="Times New Roman"/>
        </w:rPr>
        <w:t>T</w:t>
      </w:r>
      <w:r w:rsidRPr="00481ACE">
        <w:rPr>
          <w:rFonts w:ascii="Times New Roman" w:hAnsi="Times New Roman"/>
        </w:rPr>
        <w:t>he development of data repositories will require new practices</w:t>
      </w:r>
      <w:r w:rsidR="00EE0C79" w:rsidRPr="00481ACE">
        <w:rPr>
          <w:rFonts w:ascii="Times New Roman" w:hAnsi="Times New Roman"/>
        </w:rPr>
        <w:t xml:space="preserve"> (Heidorn, 2011; McLure et al., 2014; Simons &amp; Richardson, 2012; MacMillan, 2014)</w:t>
      </w:r>
      <w:r w:rsidR="0079767B">
        <w:rPr>
          <w:rFonts w:ascii="Times New Roman" w:hAnsi="Times New Roman"/>
        </w:rPr>
        <w:t xml:space="preserve">.  </w:t>
      </w:r>
      <w:r w:rsidRPr="00481ACE">
        <w:rPr>
          <w:rFonts w:ascii="Times New Roman" w:hAnsi="Times New Roman"/>
        </w:rPr>
        <w:t>It will require the work of information professionals equipped with new skill sets that allow them to translate the needs of the library to research teams</w:t>
      </w:r>
      <w:r w:rsidR="0079767B">
        <w:rPr>
          <w:rFonts w:ascii="Times New Roman" w:hAnsi="Times New Roman"/>
        </w:rPr>
        <w:t xml:space="preserve">.  </w:t>
      </w:r>
      <w:r w:rsidRPr="00481ACE">
        <w:rPr>
          <w:rFonts w:ascii="Times New Roman" w:hAnsi="Times New Roman"/>
        </w:rPr>
        <w:t>It will require leaders who are capable of navigating between repository, policy, and library workflows, and committed to embedding themselves in the work of researchers who may not have the time</w:t>
      </w:r>
      <w:r w:rsidR="00EE0C79" w:rsidRPr="00481ACE">
        <w:rPr>
          <w:rFonts w:ascii="Times New Roman" w:hAnsi="Times New Roman"/>
        </w:rPr>
        <w:t>, motivation,</w:t>
      </w:r>
      <w:r w:rsidRPr="00481ACE">
        <w:rPr>
          <w:rFonts w:ascii="Times New Roman" w:hAnsi="Times New Roman"/>
        </w:rPr>
        <w:t xml:space="preserve"> or capability of properly preserving their data for the long term.</w:t>
      </w:r>
    </w:p>
    <w:p w14:paraId="294E3856" w14:textId="77777777" w:rsidR="00D70D37" w:rsidRPr="00481ACE" w:rsidRDefault="00A235FD" w:rsidP="00D370DA">
      <w:pPr>
        <w:pStyle w:val="Heading2"/>
        <w:spacing w:before="0" w:after="180" w:line="480" w:lineRule="auto"/>
        <w:jc w:val="center"/>
        <w:rPr>
          <w:rFonts w:ascii="Times New Roman" w:hAnsi="Times New Roman" w:cs="Arial"/>
          <w:color w:val="000000"/>
          <w:sz w:val="24"/>
          <w:szCs w:val="24"/>
        </w:rPr>
      </w:pPr>
      <w:bookmarkStart w:id="29" w:name="acknowledgments"/>
      <w:bookmarkEnd w:id="29"/>
      <w:r w:rsidRPr="00481ACE">
        <w:rPr>
          <w:rFonts w:ascii="Times New Roman" w:hAnsi="Times New Roman" w:cs="Arial"/>
          <w:color w:val="000000"/>
          <w:sz w:val="24"/>
          <w:szCs w:val="24"/>
        </w:rPr>
        <w:t>Acknowledgments</w:t>
      </w:r>
    </w:p>
    <w:p w14:paraId="38D400B4" w14:textId="0553AA2B"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This work was supported by the NSF (BCS-1238599) and the NICHD (U01-HD-076595)</w:t>
      </w:r>
      <w:r w:rsidR="0079767B">
        <w:rPr>
          <w:rFonts w:ascii="Times New Roman" w:hAnsi="Times New Roman"/>
        </w:rPr>
        <w:t xml:space="preserve">.  </w:t>
      </w:r>
      <w:r w:rsidRPr="00481ACE">
        <w:rPr>
          <w:rFonts w:ascii="Times New Roman" w:hAnsi="Times New Roman"/>
        </w:rPr>
        <w:t>The authors gratefully acknowledge the NYU Libraries for their valuable advice and consultation.</w:t>
      </w:r>
    </w:p>
    <w:p w14:paraId="382BBB7A" w14:textId="77777777" w:rsidR="00D70D37" w:rsidRPr="00481ACE" w:rsidRDefault="00A235FD" w:rsidP="00D370DA">
      <w:pPr>
        <w:spacing w:before="0" w:after="0" w:line="480" w:lineRule="auto"/>
        <w:ind w:left="720" w:hanging="720"/>
        <w:jc w:val="center"/>
        <w:rPr>
          <w:rFonts w:ascii="Times New Roman" w:hAnsi="Times New Roman" w:cs="Arial"/>
          <w:color w:val="000000"/>
        </w:rPr>
      </w:pPr>
      <w:r w:rsidRPr="00481ACE">
        <w:rPr>
          <w:rFonts w:ascii="Times New Roman" w:hAnsi="Times New Roman" w:cs="Arial"/>
          <w:color w:val="000000"/>
        </w:rPr>
        <w:t>References</w:t>
      </w:r>
    </w:p>
    <w:p w14:paraId="7E03D5DB" w14:textId="6CC8A6C0"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ArXiv (2015). arXiv.org e-Print archive. Retrieved </w:t>
      </w:r>
      <w:r w:rsidR="0012021C">
        <w:rPr>
          <w:rFonts w:ascii="Times New Roman" w:hAnsi="Times New Roman" w:cs="Arial"/>
          <w:color w:val="000000"/>
        </w:rPr>
        <w:t>June 1</w:t>
      </w:r>
      <w:r w:rsidRPr="00481ACE">
        <w:rPr>
          <w:rFonts w:ascii="Times New Roman" w:hAnsi="Times New Roman" w:cs="Arial"/>
          <w:color w:val="000000"/>
        </w:rPr>
        <w:t>, 2015 from http://arxiv.org</w:t>
      </w:r>
    </w:p>
    <w:p w14:paraId="74302379" w14:textId="159C4ECB" w:rsidR="00D70D37" w:rsidRPr="00481ACE" w:rsidRDefault="00A235FD" w:rsidP="00D370DA">
      <w:pPr>
        <w:spacing w:before="0" w:after="0" w:line="480" w:lineRule="auto"/>
        <w:ind w:left="720" w:hanging="720"/>
        <w:rPr>
          <w:rFonts w:ascii="Times New Roman" w:hAnsi="Times New Roman" w:cs="Arial"/>
        </w:rPr>
      </w:pPr>
      <w:r w:rsidRPr="00481ACE">
        <w:rPr>
          <w:rFonts w:ascii="Times New Roman" w:hAnsi="Times New Roman" w:cs="Arial"/>
          <w:color w:val="000000"/>
        </w:rPr>
        <w:t xml:space="preserve">Bakeman, R., &amp; Quera, V. (2012). Behavioral observation. In H. Cooper, P. M. Camic, D. L. Long, A. T. Panter, D. Rindskopf, &amp; K. J. Sher (Eds.), </w:t>
      </w:r>
      <w:r w:rsidRPr="00481ACE">
        <w:rPr>
          <w:rFonts w:ascii="Times New Roman" w:hAnsi="Times New Roman" w:cs="Arial"/>
          <w:i/>
          <w:iCs/>
          <w:color w:val="000000"/>
        </w:rPr>
        <w:t>APA handbook of research methods in psychology, Vol 1: Foundations, planning, measures, and psychometrics</w:t>
      </w:r>
      <w:r w:rsidRPr="00481ACE">
        <w:rPr>
          <w:rFonts w:ascii="Times New Roman" w:hAnsi="Times New Roman" w:cs="Arial"/>
          <w:color w:val="000000"/>
        </w:rPr>
        <w:t xml:space="preserve"> (pp. 207-225). Washington, DC, US: American Psychological Association. doi: 10.1037/13619-013</w:t>
      </w:r>
    </w:p>
    <w:p w14:paraId="75CDDA81" w14:textId="1310D1E0" w:rsidR="00D70D37" w:rsidRPr="00481ACE" w:rsidRDefault="00A235FD" w:rsidP="00D370DA">
      <w:pPr>
        <w:spacing w:before="0" w:after="0" w:line="480" w:lineRule="auto"/>
        <w:ind w:left="720" w:hanging="720"/>
        <w:rPr>
          <w:rFonts w:ascii="Times New Roman" w:hAnsi="Times New Roman" w:cs="Arial"/>
        </w:rPr>
      </w:pPr>
      <w:r w:rsidRPr="00481ACE">
        <w:rPr>
          <w:rFonts w:ascii="Times New Roman" w:hAnsi="Times New Roman" w:cs="Arial"/>
          <w:color w:val="000000"/>
        </w:rPr>
        <w:t xml:space="preserve">Borgman, C. L. (2012). The conundrum of sharing research data. </w:t>
      </w:r>
      <w:r w:rsidRPr="00481ACE">
        <w:rPr>
          <w:rFonts w:ascii="Times New Roman" w:hAnsi="Times New Roman" w:cs="Arial"/>
          <w:i/>
          <w:iCs/>
          <w:color w:val="000000"/>
        </w:rPr>
        <w:t>Journal of the American Society for Information Science &amp; Technology, 63</w:t>
      </w:r>
      <w:r w:rsidRPr="00481ACE">
        <w:rPr>
          <w:rFonts w:ascii="Times New Roman" w:hAnsi="Times New Roman" w:cs="Arial"/>
          <w:color w:val="000000"/>
        </w:rPr>
        <w:t>(6), 1059-1078. doi: 10.1002/asi.22634</w:t>
      </w:r>
    </w:p>
    <w:p w14:paraId="7544894F" w14:textId="171AA98A" w:rsidR="00D70D37" w:rsidRPr="00481ACE" w:rsidRDefault="00A235FD" w:rsidP="00D370DA">
      <w:pPr>
        <w:spacing w:before="0" w:after="0" w:line="480" w:lineRule="auto"/>
        <w:ind w:left="720" w:hanging="720"/>
        <w:rPr>
          <w:rFonts w:ascii="Times New Roman" w:hAnsi="Times New Roman" w:cs="Arial"/>
        </w:rPr>
      </w:pPr>
      <w:r w:rsidRPr="00481ACE">
        <w:rPr>
          <w:rFonts w:ascii="Times New Roman" w:hAnsi="Times New Roman" w:cs="Arial"/>
          <w:color w:val="000000"/>
        </w:rPr>
        <w:t>Borgman, C.</w:t>
      </w:r>
      <w:r w:rsidR="00593B81">
        <w:rPr>
          <w:rFonts w:ascii="Times New Roman" w:hAnsi="Times New Roman" w:cs="Arial"/>
          <w:color w:val="000000"/>
        </w:rPr>
        <w:t xml:space="preserve"> </w:t>
      </w:r>
      <w:r w:rsidRPr="00481ACE">
        <w:rPr>
          <w:rFonts w:ascii="Times New Roman" w:hAnsi="Times New Roman" w:cs="Arial"/>
          <w:color w:val="000000"/>
        </w:rPr>
        <w:t>L.</w:t>
      </w:r>
      <w:r w:rsidR="00593B81">
        <w:rPr>
          <w:rFonts w:ascii="Times New Roman" w:hAnsi="Times New Roman" w:cs="Arial"/>
          <w:color w:val="000000"/>
        </w:rPr>
        <w:t xml:space="preserve"> </w:t>
      </w:r>
      <w:r w:rsidRPr="00481ACE">
        <w:rPr>
          <w:rFonts w:ascii="Times New Roman" w:hAnsi="Times New Roman" w:cs="Arial"/>
          <w:color w:val="000000"/>
        </w:rPr>
        <w:t xml:space="preserve">(2015). </w:t>
      </w:r>
      <w:r w:rsidRPr="00481ACE">
        <w:rPr>
          <w:rFonts w:ascii="Times New Roman" w:hAnsi="Times New Roman" w:cs="Arial"/>
          <w:i/>
          <w:iCs/>
          <w:color w:val="000000"/>
        </w:rPr>
        <w:t xml:space="preserve">Big Data, Little Data, No Data: Scholarship in the Networked World. </w:t>
      </w:r>
      <w:r w:rsidRPr="00481ACE">
        <w:rPr>
          <w:rFonts w:ascii="Times New Roman" w:hAnsi="Times New Roman" w:cs="Arial"/>
          <w:color w:val="000000"/>
        </w:rPr>
        <w:t>MIT Press.</w:t>
      </w:r>
    </w:p>
    <w:p w14:paraId="6154A50B" w14:textId="3373FEEA"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Carlson, J. </w:t>
      </w:r>
      <w:r w:rsidR="009048CF">
        <w:rPr>
          <w:rFonts w:ascii="Times New Roman" w:hAnsi="Times New Roman" w:cs="Arial"/>
          <w:color w:val="000000"/>
        </w:rPr>
        <w:t xml:space="preserve">R. </w:t>
      </w:r>
      <w:r w:rsidRPr="00481ACE">
        <w:rPr>
          <w:rFonts w:ascii="Times New Roman" w:hAnsi="Times New Roman" w:cs="Arial"/>
          <w:color w:val="000000"/>
        </w:rPr>
        <w:t xml:space="preserve">(2012). Demystifying the data interview: Developing a foundation for reference librarians to talk with researchers about their data (English). </w:t>
      </w:r>
      <w:r w:rsidRPr="00481ACE">
        <w:rPr>
          <w:rFonts w:ascii="Times New Roman" w:hAnsi="Times New Roman" w:cs="Arial"/>
          <w:i/>
          <w:iCs/>
          <w:color w:val="000000"/>
        </w:rPr>
        <w:t>Reference services review, 40</w:t>
      </w:r>
      <w:r w:rsidRPr="00481ACE">
        <w:rPr>
          <w:rFonts w:ascii="Times New Roman" w:hAnsi="Times New Roman" w:cs="Arial"/>
          <w:color w:val="000000"/>
        </w:rPr>
        <w:t>(1), 7-23.</w:t>
      </w:r>
    </w:p>
    <w:p w14:paraId="074C6EE4" w14:textId="02A54F11"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Castelli, D., Manghi, P. &amp; Thanos, C. (2013). A vision towards Scientific Communication Infrastructures: On bridging the realms of Research Digital Libraries and Scientific Data Centers. </w:t>
      </w:r>
      <w:r w:rsidRPr="00481ACE">
        <w:rPr>
          <w:rFonts w:ascii="Times New Roman" w:hAnsi="Times New Roman" w:cs="Arial"/>
          <w:i/>
          <w:iCs/>
          <w:color w:val="000000"/>
        </w:rPr>
        <w:t>International Journal on Digital Libraries, 13</w:t>
      </w:r>
      <w:r w:rsidRPr="00481ACE">
        <w:rPr>
          <w:rFonts w:ascii="Times New Roman" w:hAnsi="Times New Roman" w:cs="Arial"/>
          <w:color w:val="000000"/>
        </w:rPr>
        <w:t>(3/4), 155-169. doi: 10.1007/s00799-013-0106-7</w:t>
      </w:r>
    </w:p>
    <w:p w14:paraId="1A46D6C7" w14:textId="4D532F1B"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Databrary (2015a). Databrary: An Open Data Library for Developmental Science. Retrieved </w:t>
      </w:r>
      <w:r w:rsidR="00815D1B">
        <w:rPr>
          <w:rFonts w:ascii="Times New Roman" w:hAnsi="Times New Roman" w:cs="Arial"/>
          <w:color w:val="000000"/>
        </w:rPr>
        <w:t>June</w:t>
      </w:r>
      <w:r w:rsidR="00815D1B" w:rsidRPr="00481ACE">
        <w:rPr>
          <w:rFonts w:ascii="Times New Roman" w:hAnsi="Times New Roman" w:cs="Arial"/>
          <w:color w:val="000000"/>
        </w:rPr>
        <w:t xml:space="preserve"> </w:t>
      </w:r>
      <w:r w:rsidR="00815D1B">
        <w:rPr>
          <w:rFonts w:ascii="Times New Roman" w:hAnsi="Times New Roman" w:cs="Arial"/>
          <w:color w:val="000000"/>
        </w:rPr>
        <w:t>1</w:t>
      </w:r>
      <w:r w:rsidRPr="00481ACE">
        <w:rPr>
          <w:rFonts w:ascii="Times New Roman" w:hAnsi="Times New Roman" w:cs="Arial"/>
          <w:color w:val="000000"/>
        </w:rPr>
        <w:t>, 2015 from http://databrary.org/</w:t>
      </w:r>
    </w:p>
    <w:p w14:paraId="2AAA61BE" w14:textId="52912A6C"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Databrary (2015b). Data Sharing Manifesto.</w:t>
      </w:r>
      <w:r w:rsidR="00DC6F22">
        <w:rPr>
          <w:rFonts w:ascii="Times New Roman" w:hAnsi="Times New Roman" w:cs="Arial"/>
          <w:color w:val="000000"/>
        </w:rPr>
        <w:t xml:space="preserve"> </w:t>
      </w:r>
      <w:r w:rsidRPr="00481ACE">
        <w:rPr>
          <w:rFonts w:ascii="Times New Roman" w:hAnsi="Times New Roman" w:cs="Arial"/>
          <w:color w:val="000000"/>
        </w:rPr>
        <w:t xml:space="preserve">Retrieved </w:t>
      </w:r>
      <w:r w:rsidR="00DC6F22">
        <w:rPr>
          <w:rFonts w:ascii="Times New Roman" w:hAnsi="Times New Roman" w:cs="Arial"/>
          <w:color w:val="000000"/>
        </w:rPr>
        <w:t>June 1</w:t>
      </w:r>
      <w:r w:rsidRPr="00481ACE">
        <w:rPr>
          <w:rFonts w:ascii="Times New Roman" w:hAnsi="Times New Roman" w:cs="Arial"/>
          <w:color w:val="000000"/>
        </w:rPr>
        <w:t>, 2015 from http://databrary.org/access/policies/data-sharing-manifesto.html</w:t>
      </w:r>
    </w:p>
    <w:p w14:paraId="65747A82" w14:textId="60AB54B3"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Databrary (2015c). Databrary Access Agreement. Retrieved </w:t>
      </w:r>
      <w:r w:rsidR="0071379C">
        <w:rPr>
          <w:rFonts w:ascii="Times New Roman" w:hAnsi="Times New Roman" w:cs="Arial"/>
          <w:color w:val="000000"/>
        </w:rPr>
        <w:t>June 1</w:t>
      </w:r>
      <w:r w:rsidRPr="00481ACE">
        <w:rPr>
          <w:rFonts w:ascii="Times New Roman" w:hAnsi="Times New Roman" w:cs="Arial"/>
          <w:color w:val="000000"/>
        </w:rPr>
        <w:t>, 2015 from http://databrary.org/access/policies/agreement.html</w:t>
      </w:r>
    </w:p>
    <w:p w14:paraId="408CA7D1" w14:textId="2B607930"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Ember, C., Hanisch, R., Alter, G., Berman, H., Hedstrom, M., &amp; Vardigan, M. (2013). Sustaining Domain Repositories for Digital Data: A White Paper. </w:t>
      </w:r>
      <w:r w:rsidRPr="00481ACE">
        <w:rPr>
          <w:rFonts w:ascii="Times New Roman" w:hAnsi="Times New Roman" w:cs="Arial"/>
          <w:i/>
          <w:iCs/>
          <w:color w:val="000000"/>
        </w:rPr>
        <w:t>Workshop on Sustained Domain Repositories for Digital Data</w:t>
      </w:r>
      <w:r w:rsidRPr="00481ACE">
        <w:rPr>
          <w:rFonts w:ascii="Times New Roman" w:hAnsi="Times New Roman" w:cs="Arial"/>
          <w:color w:val="000000"/>
        </w:rPr>
        <w:t xml:space="preserve">. Retrieved </w:t>
      </w:r>
      <w:r w:rsidR="00663652">
        <w:rPr>
          <w:rFonts w:ascii="Times New Roman" w:hAnsi="Times New Roman" w:cs="Arial"/>
          <w:color w:val="000000"/>
        </w:rPr>
        <w:t>June</w:t>
      </w:r>
      <w:r w:rsidR="00663652" w:rsidRPr="00481ACE">
        <w:rPr>
          <w:rFonts w:ascii="Times New Roman" w:hAnsi="Times New Roman" w:cs="Arial"/>
          <w:color w:val="000000"/>
        </w:rPr>
        <w:t xml:space="preserve"> </w:t>
      </w:r>
      <w:r w:rsidR="00663652">
        <w:rPr>
          <w:rFonts w:ascii="Times New Roman" w:hAnsi="Times New Roman" w:cs="Arial"/>
          <w:color w:val="000000"/>
        </w:rPr>
        <w:t>1</w:t>
      </w:r>
      <w:r w:rsidRPr="00481ACE">
        <w:rPr>
          <w:rFonts w:ascii="Times New Roman" w:hAnsi="Times New Roman" w:cs="Arial"/>
          <w:color w:val="000000"/>
        </w:rPr>
        <w:t>, 2015 from http://datacommunity.icpsr.umich.edu/sites/default/files/WhitePaper_ICPSR_SDRDD_121113.pdf</w:t>
      </w:r>
    </w:p>
    <w:p w14:paraId="6F0EC78D" w14:textId="018131A0"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Fabricius, W. (2014). Construct Validity of Standard False Belief Tasks: A Failure to Replicate. Databrary. Retrieved </w:t>
      </w:r>
      <w:r w:rsidR="00682709">
        <w:rPr>
          <w:rFonts w:ascii="Times New Roman" w:hAnsi="Times New Roman" w:cs="Arial"/>
          <w:color w:val="000000"/>
        </w:rPr>
        <w:t>June</w:t>
      </w:r>
      <w:r w:rsidR="00682709" w:rsidRPr="00481ACE">
        <w:rPr>
          <w:rFonts w:ascii="Times New Roman" w:hAnsi="Times New Roman" w:cs="Arial"/>
          <w:color w:val="000000"/>
        </w:rPr>
        <w:t xml:space="preserve"> </w:t>
      </w:r>
      <w:r w:rsidR="00682709">
        <w:rPr>
          <w:rFonts w:ascii="Times New Roman" w:hAnsi="Times New Roman" w:cs="Arial"/>
          <w:color w:val="000000"/>
        </w:rPr>
        <w:t>1</w:t>
      </w:r>
      <w:r w:rsidRPr="00481ACE">
        <w:rPr>
          <w:rFonts w:ascii="Times New Roman" w:hAnsi="Times New Roman" w:cs="Arial"/>
          <w:color w:val="000000"/>
        </w:rPr>
        <w:t>, 2015 from http://databrary.org/volume/98.</w:t>
      </w:r>
    </w:p>
    <w:p w14:paraId="250A6921" w14:textId="063D0495"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Federer, L. (2013). The librarian as research informationist: a case study (English). </w:t>
      </w:r>
      <w:r w:rsidRPr="00481ACE">
        <w:rPr>
          <w:rFonts w:ascii="Times New Roman" w:hAnsi="Times New Roman" w:cs="Arial"/>
          <w:i/>
          <w:iCs/>
          <w:color w:val="000000"/>
        </w:rPr>
        <w:t>Journal of the Medical Library Association, 101</w:t>
      </w:r>
      <w:r w:rsidRPr="00481ACE">
        <w:rPr>
          <w:rFonts w:ascii="Times New Roman" w:hAnsi="Times New Roman" w:cs="Arial"/>
          <w:color w:val="000000"/>
        </w:rPr>
        <w:t>(4), 298-302.</w:t>
      </w:r>
    </w:p>
    <w:p w14:paraId="1B6FE90A" w14:textId="1AD922D9" w:rsidR="00D70D37" w:rsidRPr="00481ACE" w:rsidRDefault="00A235FD" w:rsidP="00D370DA">
      <w:pPr>
        <w:spacing w:before="0" w:after="0" w:line="480" w:lineRule="auto"/>
        <w:ind w:left="720" w:hanging="720"/>
        <w:rPr>
          <w:rFonts w:ascii="Times New Roman" w:hAnsi="Times New Roman" w:cs="Arial"/>
        </w:rPr>
      </w:pPr>
      <w:r w:rsidRPr="00481ACE">
        <w:rPr>
          <w:rFonts w:ascii="Times New Roman" w:hAnsi="Times New Roman" w:cs="Arial"/>
          <w:color w:val="000000"/>
        </w:rPr>
        <w:t>Giarlo, M.</w:t>
      </w:r>
      <w:r w:rsidR="006F340D">
        <w:rPr>
          <w:rFonts w:ascii="Times New Roman" w:hAnsi="Times New Roman" w:cs="Arial"/>
          <w:color w:val="000000"/>
        </w:rPr>
        <w:t xml:space="preserve"> </w:t>
      </w:r>
      <w:r w:rsidRPr="00481ACE">
        <w:rPr>
          <w:rFonts w:ascii="Times New Roman" w:hAnsi="Times New Roman" w:cs="Arial"/>
          <w:color w:val="000000"/>
        </w:rPr>
        <w:t>J. (2013). Academic Libraries as Data Quality Hubs. J</w:t>
      </w:r>
      <w:r w:rsidRPr="00481ACE">
        <w:rPr>
          <w:rFonts w:ascii="Times New Roman" w:hAnsi="Times New Roman" w:cs="Arial"/>
          <w:i/>
          <w:iCs/>
          <w:color w:val="000000"/>
        </w:rPr>
        <w:t>ournal of Librarianship and Scholarly Communication</w:t>
      </w:r>
      <w:r w:rsidRPr="00481ACE">
        <w:rPr>
          <w:rFonts w:ascii="Times New Roman" w:hAnsi="Times New Roman" w:cs="Arial"/>
          <w:color w:val="000000"/>
        </w:rPr>
        <w:t xml:space="preserve"> 1(3):eP1059. doi: 10.7710/2162-3309.1059 </w:t>
      </w:r>
    </w:p>
    <w:p w14:paraId="2F4BD424" w14:textId="4FDAC434"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Github (2015). Databrary on Github. Retrieved </w:t>
      </w:r>
      <w:r w:rsidR="00217F4D">
        <w:rPr>
          <w:rFonts w:ascii="Times New Roman" w:hAnsi="Times New Roman" w:cs="Arial"/>
          <w:color w:val="000000"/>
        </w:rPr>
        <w:t>June</w:t>
      </w:r>
      <w:r w:rsidR="00217F4D" w:rsidRPr="00481ACE">
        <w:rPr>
          <w:rFonts w:ascii="Times New Roman" w:hAnsi="Times New Roman" w:cs="Arial"/>
          <w:color w:val="000000"/>
        </w:rPr>
        <w:t xml:space="preserve"> </w:t>
      </w:r>
      <w:r w:rsidR="00217F4D">
        <w:rPr>
          <w:rFonts w:ascii="Times New Roman" w:hAnsi="Times New Roman" w:cs="Arial"/>
          <w:color w:val="000000"/>
        </w:rPr>
        <w:t>1</w:t>
      </w:r>
      <w:r w:rsidRPr="00481ACE">
        <w:rPr>
          <w:rFonts w:ascii="Times New Roman" w:hAnsi="Times New Roman" w:cs="Arial"/>
          <w:color w:val="000000"/>
        </w:rPr>
        <w:t>, 2015 from https://github.com/databrary/</w:t>
      </w:r>
    </w:p>
    <w:p w14:paraId="0B1622B4" w14:textId="72527200"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Greenberg, J., White, H. C., Carrier, S., &amp; Scherle, R. (2009). A metadata best practice for a scientific data repository. </w:t>
      </w:r>
      <w:r w:rsidRPr="00481ACE">
        <w:rPr>
          <w:rFonts w:ascii="Times New Roman" w:hAnsi="Times New Roman" w:cs="Arial"/>
          <w:i/>
          <w:iCs/>
          <w:color w:val="000000"/>
        </w:rPr>
        <w:t>Journal of Library Metadata, 9</w:t>
      </w:r>
      <w:r w:rsidRPr="00481ACE">
        <w:rPr>
          <w:rFonts w:ascii="Times New Roman" w:hAnsi="Times New Roman" w:cs="Arial"/>
          <w:color w:val="000000"/>
        </w:rPr>
        <w:t>(3-4), 194-212. doi: 10.1080/19386380903405090</w:t>
      </w:r>
    </w:p>
    <w:p w14:paraId="6B3DFAA7" w14:textId="17BA7977"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Heidorn, P. B. (2011). The Emerging Role of Libraries in Data Curation and E-science. </w:t>
      </w:r>
      <w:r w:rsidRPr="00481ACE">
        <w:rPr>
          <w:rFonts w:ascii="Times New Roman" w:hAnsi="Times New Roman" w:cs="Arial"/>
          <w:i/>
          <w:iCs/>
          <w:color w:val="000000"/>
        </w:rPr>
        <w:t>Journal of Library Administration, 51</w:t>
      </w:r>
      <w:r w:rsidRPr="00481ACE">
        <w:rPr>
          <w:rFonts w:ascii="Times New Roman" w:hAnsi="Times New Roman" w:cs="Arial"/>
          <w:color w:val="000000"/>
        </w:rPr>
        <w:t>(7/8), 662-672. doi: 10.1080/01930826.2011.601269</w:t>
      </w:r>
    </w:p>
    <w:p w14:paraId="43C5B967" w14:textId="6B9B1489"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Hourclé, J. A. (2008). FRBR applied to scientific data. </w:t>
      </w:r>
      <w:r w:rsidRPr="00481ACE">
        <w:rPr>
          <w:rFonts w:ascii="Times New Roman" w:hAnsi="Times New Roman" w:cs="Arial"/>
          <w:i/>
          <w:iCs/>
          <w:color w:val="000000"/>
        </w:rPr>
        <w:t>Proceedings of the ASIST Annual Meeting</w:t>
      </w:r>
      <w:r w:rsidRPr="00481ACE">
        <w:rPr>
          <w:rFonts w:ascii="Times New Roman" w:hAnsi="Times New Roman" w:cs="Arial"/>
          <w:color w:val="000000"/>
        </w:rPr>
        <w:t>, 45.</w:t>
      </w:r>
    </w:p>
    <w:p w14:paraId="13666B14" w14:textId="1066495F"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Lyle, J</w:t>
      </w:r>
      <w:r w:rsidR="0079767B">
        <w:rPr>
          <w:rFonts w:ascii="Times New Roman" w:hAnsi="Times New Roman" w:cs="Arial"/>
          <w:color w:val="000000"/>
        </w:rPr>
        <w:t xml:space="preserve">. </w:t>
      </w:r>
      <w:r w:rsidRPr="00481ACE">
        <w:rPr>
          <w:rFonts w:ascii="Times New Roman" w:hAnsi="Times New Roman" w:cs="Arial"/>
          <w:color w:val="000000"/>
        </w:rPr>
        <w:t>(2014)</w:t>
      </w:r>
      <w:bookmarkStart w:id="30" w:name="__DdeLink__159_1120294462"/>
      <w:r w:rsidR="0079767B">
        <w:rPr>
          <w:rFonts w:ascii="Times New Roman" w:hAnsi="Times New Roman" w:cs="Arial"/>
          <w:color w:val="000000"/>
        </w:rPr>
        <w:t>.</w:t>
      </w:r>
      <w:r w:rsidR="00275A99">
        <w:rPr>
          <w:rFonts w:ascii="Times New Roman" w:hAnsi="Times New Roman" w:cs="Arial"/>
          <w:color w:val="000000"/>
        </w:rPr>
        <w:t xml:space="preserve"> </w:t>
      </w:r>
      <w:r w:rsidRPr="00481ACE">
        <w:rPr>
          <w:rFonts w:ascii="Times New Roman" w:hAnsi="Times New Roman" w:cs="Arial"/>
          <w:color w:val="000000"/>
        </w:rPr>
        <w:t>ICPSR: A Consortial Model to Advance and Expand Social and Behavioral Research</w:t>
      </w:r>
      <w:bookmarkEnd w:id="30"/>
      <w:r w:rsidR="0079767B">
        <w:rPr>
          <w:rFonts w:ascii="Times New Roman" w:hAnsi="Times New Roman" w:cs="Arial"/>
          <w:color w:val="000000"/>
        </w:rPr>
        <w:t>.</w:t>
      </w:r>
      <w:r w:rsidR="00275A99">
        <w:rPr>
          <w:rFonts w:ascii="Times New Roman" w:hAnsi="Times New Roman" w:cs="Arial"/>
          <w:color w:val="000000"/>
        </w:rPr>
        <w:t xml:space="preserve"> </w:t>
      </w:r>
      <w:r w:rsidRPr="00481ACE">
        <w:rPr>
          <w:rFonts w:ascii="Times New Roman" w:hAnsi="Times New Roman" w:cs="Arial"/>
          <w:i/>
          <w:iCs/>
          <w:color w:val="000000"/>
        </w:rPr>
        <w:t>027.7, 2</w:t>
      </w:r>
      <w:r w:rsidRPr="00481ACE">
        <w:rPr>
          <w:rFonts w:ascii="Times New Roman" w:hAnsi="Times New Roman" w:cs="Arial"/>
          <w:color w:val="000000"/>
        </w:rPr>
        <w:t>(1), 19-29</w:t>
      </w:r>
      <w:r w:rsidR="0079767B">
        <w:rPr>
          <w:rFonts w:ascii="Times New Roman" w:hAnsi="Times New Roman" w:cs="Arial"/>
          <w:color w:val="000000"/>
        </w:rPr>
        <w:t>.</w:t>
      </w:r>
    </w:p>
    <w:p w14:paraId="5B269CC1" w14:textId="0AA688B4"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MacMillan, D. (2014). Data Sharing and Discovery: What Librarians Need to Know.</w:t>
      </w:r>
      <w:r w:rsidR="0079767B">
        <w:rPr>
          <w:rFonts w:ascii="Times New Roman" w:hAnsi="Times New Roman" w:cs="Arial"/>
          <w:color w:val="000000"/>
        </w:rPr>
        <w:t xml:space="preserve"> </w:t>
      </w:r>
      <w:r w:rsidRPr="00481ACE">
        <w:rPr>
          <w:rFonts w:ascii="Times New Roman" w:hAnsi="Times New Roman" w:cs="Arial"/>
          <w:i/>
          <w:iCs/>
          <w:color w:val="000000"/>
        </w:rPr>
        <w:t>Journal of Academic Librarianship. 40</w:t>
      </w:r>
      <w:r w:rsidRPr="00481ACE">
        <w:rPr>
          <w:rFonts w:ascii="Times New Roman" w:hAnsi="Times New Roman" w:cs="Arial"/>
          <w:color w:val="000000"/>
        </w:rPr>
        <w:t>(5). 541-549. doi: 10.1016/j.acalib.2014.06.011</w:t>
      </w:r>
    </w:p>
    <w:p w14:paraId="735884AE" w14:textId="6DCAE75D"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McLure, M., Level, A. V., Cranston, C. L., Oehlerts, B., &amp; Culbertson, M. (2014). Data Curation: A Study of Researcher Practices and Needs. </w:t>
      </w:r>
      <w:r w:rsidRPr="00481ACE">
        <w:rPr>
          <w:rFonts w:ascii="Times New Roman" w:hAnsi="Times New Roman" w:cs="Arial"/>
          <w:i/>
          <w:iCs/>
          <w:color w:val="000000"/>
        </w:rPr>
        <w:t>Libraries &amp; the Academy, 14</w:t>
      </w:r>
      <w:r w:rsidRPr="00481ACE">
        <w:rPr>
          <w:rFonts w:ascii="Times New Roman" w:hAnsi="Times New Roman" w:cs="Arial"/>
          <w:color w:val="000000"/>
        </w:rPr>
        <w:t>(2), 139-164.</w:t>
      </w:r>
    </w:p>
    <w:p w14:paraId="25E70EFC" w14:textId="63792A96" w:rsidR="00D70D37" w:rsidRPr="00481ACE" w:rsidRDefault="00A235FD" w:rsidP="00D370DA">
      <w:pPr>
        <w:spacing w:before="0" w:after="0" w:line="480" w:lineRule="auto"/>
        <w:ind w:left="720" w:hanging="720"/>
        <w:rPr>
          <w:rFonts w:ascii="Times New Roman" w:hAnsi="Times New Roman" w:cs="Arial"/>
        </w:rPr>
      </w:pPr>
      <w:r w:rsidRPr="00481ACE">
        <w:rPr>
          <w:rFonts w:ascii="Times New Roman" w:hAnsi="Times New Roman" w:cs="Arial"/>
          <w:color w:val="000000"/>
        </w:rPr>
        <w:t xml:space="preserve">Ogburn, J. L. (2010). The imperative for data curation. </w:t>
      </w:r>
      <w:r w:rsidRPr="00481ACE">
        <w:rPr>
          <w:rFonts w:ascii="Times New Roman" w:hAnsi="Times New Roman" w:cs="Arial"/>
          <w:i/>
          <w:iCs/>
          <w:color w:val="000000"/>
        </w:rPr>
        <w:t>portal:</w:t>
      </w:r>
      <w:r w:rsidRPr="00481ACE">
        <w:rPr>
          <w:rFonts w:ascii="Times New Roman" w:hAnsi="Times New Roman" w:cs="Arial"/>
          <w:color w:val="000000"/>
        </w:rPr>
        <w:t xml:space="preserve"> </w:t>
      </w:r>
      <w:r w:rsidRPr="00481ACE">
        <w:rPr>
          <w:rFonts w:ascii="Times New Roman" w:hAnsi="Times New Roman" w:cs="Arial"/>
          <w:i/>
          <w:iCs/>
          <w:color w:val="000000"/>
        </w:rPr>
        <w:t>Libraries and the Academy</w:t>
      </w:r>
      <w:r w:rsidRPr="00481ACE">
        <w:rPr>
          <w:rFonts w:ascii="Times New Roman" w:hAnsi="Times New Roman" w:cs="Arial"/>
          <w:color w:val="000000"/>
        </w:rPr>
        <w:t>, 10, 241–246. doi: 10.1353/pla.0.0100</w:t>
      </w:r>
    </w:p>
    <w:p w14:paraId="2C36921F" w14:textId="3A63BA4C"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Orchard, S. (2014). Review: Data Standardization and Sharing—The work of the HUPO-PSI.</w:t>
      </w:r>
      <w:r w:rsidR="0079767B">
        <w:rPr>
          <w:rFonts w:ascii="Times New Roman" w:hAnsi="Times New Roman" w:cs="Arial"/>
          <w:color w:val="000000"/>
        </w:rPr>
        <w:t xml:space="preserve"> </w:t>
      </w:r>
      <w:r w:rsidRPr="00481ACE">
        <w:rPr>
          <w:rFonts w:ascii="Times New Roman" w:hAnsi="Times New Roman" w:cs="Arial"/>
          <w:color w:val="000000"/>
        </w:rPr>
        <w:t>BBA - Proteins and Proteomics, 1844(Part A), 82-87. doi: 10.1016/j.bbapap.2013.03.011</w:t>
      </w:r>
    </w:p>
    <w:p w14:paraId="4490680F" w14:textId="4220FDF0"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Peer, L., &amp; Green, A. (2012). Building an Open Data Repository for a Specialized Research Community: Process, Challenges and Lessons.</w:t>
      </w:r>
      <w:r w:rsidR="00D704BA">
        <w:rPr>
          <w:rFonts w:ascii="Times New Roman" w:hAnsi="Times New Roman" w:cs="Arial"/>
          <w:color w:val="000000"/>
        </w:rPr>
        <w:t xml:space="preserve"> </w:t>
      </w:r>
      <w:r w:rsidRPr="00481ACE">
        <w:rPr>
          <w:rFonts w:ascii="Times New Roman" w:hAnsi="Times New Roman" w:cs="Arial"/>
          <w:i/>
          <w:color w:val="000000"/>
        </w:rPr>
        <w:t>International Journal of Digital Curation</w:t>
      </w:r>
      <w:r w:rsidRPr="00481ACE">
        <w:rPr>
          <w:rFonts w:ascii="Times New Roman" w:hAnsi="Times New Roman" w:cs="Arial"/>
          <w:color w:val="000000"/>
        </w:rPr>
        <w:t>, 7(1), 151-162. doi: 10.2218/ijdc.v7i1.222</w:t>
      </w:r>
    </w:p>
    <w:p w14:paraId="72F4D526" w14:textId="628FABB3"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Simons, N., &amp; Richardson, J.</w:t>
      </w:r>
      <w:r w:rsidR="00685D84">
        <w:rPr>
          <w:rFonts w:ascii="Times New Roman" w:hAnsi="Times New Roman" w:cs="Arial"/>
          <w:color w:val="000000"/>
        </w:rPr>
        <w:t xml:space="preserve"> </w:t>
      </w:r>
      <w:r w:rsidRPr="00481ACE">
        <w:rPr>
          <w:rFonts w:ascii="Times New Roman" w:hAnsi="Times New Roman" w:cs="Arial"/>
          <w:color w:val="000000"/>
        </w:rPr>
        <w:t xml:space="preserve">(2012). New Roles, New Responsibilities: Examining Training Needs of Repository Staff. </w:t>
      </w:r>
      <w:r w:rsidRPr="00481ACE">
        <w:rPr>
          <w:rFonts w:ascii="Times New Roman" w:hAnsi="Times New Roman" w:cs="Arial"/>
          <w:i/>
          <w:iCs/>
          <w:color w:val="000000"/>
        </w:rPr>
        <w:t>Journal of Librarianship &amp; Scholarly Communication, 1</w:t>
      </w:r>
      <w:r w:rsidRPr="00481ACE">
        <w:rPr>
          <w:rFonts w:ascii="Times New Roman" w:hAnsi="Times New Roman" w:cs="Arial"/>
          <w:color w:val="000000"/>
        </w:rPr>
        <w:t>(2), 1-16. doi: 10.7710/2162-3309.1051</w:t>
      </w:r>
    </w:p>
    <w:p w14:paraId="35A1FA82" w14:textId="3CBAEC16"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Wickett, K. M., Sacchi, S., Dubin, D., &amp; Renear, A. H.</w:t>
      </w:r>
      <w:r w:rsidR="0079767B">
        <w:rPr>
          <w:rFonts w:ascii="Times New Roman" w:hAnsi="Times New Roman" w:cs="Arial"/>
          <w:color w:val="000000"/>
        </w:rPr>
        <w:t xml:space="preserve"> </w:t>
      </w:r>
      <w:r w:rsidRPr="00481ACE">
        <w:rPr>
          <w:rFonts w:ascii="Times New Roman" w:hAnsi="Times New Roman" w:cs="Arial"/>
          <w:color w:val="000000"/>
        </w:rPr>
        <w:t>(2012). Identifying content and levels of representation in scientific data.</w:t>
      </w:r>
      <w:r w:rsidRPr="00481ACE">
        <w:rPr>
          <w:rFonts w:ascii="Times New Roman" w:hAnsi="Times New Roman" w:cs="Arial"/>
          <w:i/>
          <w:iCs/>
          <w:color w:val="000000"/>
        </w:rPr>
        <w:t xml:space="preserve"> Proceedings of the ASIST Annual Meeting, 49</w:t>
      </w:r>
      <w:r w:rsidRPr="00481ACE">
        <w:rPr>
          <w:rFonts w:ascii="Times New Roman" w:hAnsi="Times New Roman" w:cs="Arial"/>
          <w:color w:val="000000"/>
        </w:rPr>
        <w:t>(1). doi: 10.1002/meet.14504901199</w:t>
      </w:r>
    </w:p>
    <w:p w14:paraId="22140FB1" w14:textId="39C4D19C" w:rsidR="00D70D37" w:rsidRPr="00481ACE" w:rsidRDefault="00A235FD" w:rsidP="00D370DA">
      <w:pPr>
        <w:spacing w:before="0" w:after="0" w:line="480" w:lineRule="auto"/>
        <w:ind w:left="720" w:hanging="720"/>
        <w:rPr>
          <w:rFonts w:ascii="Times New Roman" w:hAnsi="Times New Roman"/>
        </w:rPr>
      </w:pPr>
      <w:r w:rsidRPr="00481ACE">
        <w:rPr>
          <w:rFonts w:ascii="Times New Roman" w:hAnsi="Times New Roman" w:cs="Arial"/>
          <w:color w:val="000000"/>
        </w:rPr>
        <w:t>Witt, M.</w:t>
      </w:r>
      <w:r w:rsidR="0079767B">
        <w:rPr>
          <w:rFonts w:ascii="Times New Roman" w:hAnsi="Times New Roman" w:cs="Arial"/>
          <w:color w:val="000000"/>
        </w:rPr>
        <w:t xml:space="preserve"> </w:t>
      </w:r>
      <w:r w:rsidRPr="00481ACE">
        <w:rPr>
          <w:rFonts w:ascii="Times New Roman" w:hAnsi="Times New Roman" w:cs="Arial"/>
          <w:color w:val="000000"/>
        </w:rPr>
        <w:t>(2012).</w:t>
      </w:r>
      <w:r w:rsidR="00685D84">
        <w:rPr>
          <w:rFonts w:ascii="Times New Roman" w:hAnsi="Times New Roman" w:cs="Arial"/>
          <w:color w:val="000000"/>
        </w:rPr>
        <w:t xml:space="preserve"> </w:t>
      </w:r>
      <w:r w:rsidRPr="00481ACE">
        <w:rPr>
          <w:rFonts w:ascii="Times New Roman" w:hAnsi="Times New Roman" w:cs="Arial"/>
          <w:color w:val="000000"/>
        </w:rPr>
        <w:t>Co-designing, Co-developing, and Co-implementing an Institutional Data Repository Service.</w:t>
      </w:r>
      <w:r w:rsidR="00685D84">
        <w:rPr>
          <w:rFonts w:ascii="Times New Roman" w:hAnsi="Times New Roman" w:cs="Arial"/>
          <w:color w:val="000000"/>
        </w:rPr>
        <w:t xml:space="preserve"> </w:t>
      </w:r>
      <w:r w:rsidRPr="00481ACE">
        <w:rPr>
          <w:rFonts w:ascii="Times New Roman" w:hAnsi="Times New Roman" w:cs="Arial"/>
          <w:i/>
          <w:iCs/>
          <w:color w:val="000000"/>
        </w:rPr>
        <w:t>Journal of Library Administration, 52</w:t>
      </w:r>
      <w:r w:rsidRPr="00481ACE">
        <w:rPr>
          <w:rFonts w:ascii="Times New Roman" w:hAnsi="Times New Roman" w:cs="Arial"/>
          <w:color w:val="000000"/>
        </w:rPr>
        <w:t>(2), 172-188.</w:t>
      </w:r>
      <w:r w:rsidR="00685D84">
        <w:rPr>
          <w:rFonts w:ascii="Times New Roman" w:hAnsi="Times New Roman" w:cs="Arial"/>
          <w:color w:val="000000"/>
        </w:rPr>
        <w:t xml:space="preserve"> </w:t>
      </w:r>
      <w:r w:rsidRPr="00481ACE">
        <w:rPr>
          <w:rFonts w:ascii="Times New Roman" w:hAnsi="Times New Roman" w:cs="Arial"/>
          <w:color w:val="000000"/>
        </w:rPr>
        <w:t>doi: 10.1080/01930826.2012.655607</w:t>
      </w:r>
    </w:p>
    <w:sectPr w:rsidR="00D70D37" w:rsidRPr="00481ACE" w:rsidSect="00D70D37">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FFE66" w14:textId="77777777" w:rsidR="00F3190D" w:rsidRDefault="00F3190D">
      <w:pPr>
        <w:spacing w:before="0" w:after="0"/>
      </w:pPr>
      <w:r>
        <w:separator/>
      </w:r>
    </w:p>
  </w:endnote>
  <w:endnote w:type="continuationSeparator" w:id="0">
    <w:p w14:paraId="04F6209C" w14:textId="77777777" w:rsidR="00F3190D" w:rsidRDefault="00F319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DejaVu Sans">
    <w:altName w:val="Times New Roman"/>
    <w:charset w:val="01"/>
    <w:family w:val="roman"/>
    <w:pitch w:val="variable"/>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B2B77" w14:textId="77777777" w:rsidR="00F3190D" w:rsidRDefault="00F3190D">
      <w:pPr>
        <w:spacing w:before="0" w:after="0"/>
      </w:pPr>
      <w:r>
        <w:separator/>
      </w:r>
    </w:p>
  </w:footnote>
  <w:footnote w:type="continuationSeparator" w:id="0">
    <w:p w14:paraId="16AF79B6" w14:textId="77777777" w:rsidR="00F3190D" w:rsidRDefault="00F3190D">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FAD7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E7ECCB2"/>
    <w:lvl w:ilvl="0">
      <w:start w:val="1"/>
      <w:numFmt w:val="decimal"/>
      <w:lvlText w:val="%1."/>
      <w:lvlJc w:val="left"/>
      <w:pPr>
        <w:tabs>
          <w:tab w:val="num" w:pos="1800"/>
        </w:tabs>
        <w:ind w:left="1800" w:hanging="360"/>
      </w:pPr>
    </w:lvl>
  </w:abstractNum>
  <w:abstractNum w:abstractNumId="2">
    <w:nsid w:val="FFFFFF7D"/>
    <w:multiLevelType w:val="singleLevel"/>
    <w:tmpl w:val="D3B445C0"/>
    <w:lvl w:ilvl="0">
      <w:start w:val="1"/>
      <w:numFmt w:val="decimal"/>
      <w:lvlText w:val="%1."/>
      <w:lvlJc w:val="left"/>
      <w:pPr>
        <w:tabs>
          <w:tab w:val="num" w:pos="1440"/>
        </w:tabs>
        <w:ind w:left="1440" w:hanging="360"/>
      </w:pPr>
    </w:lvl>
  </w:abstractNum>
  <w:abstractNum w:abstractNumId="3">
    <w:nsid w:val="FFFFFF7E"/>
    <w:multiLevelType w:val="singleLevel"/>
    <w:tmpl w:val="6C20841E"/>
    <w:lvl w:ilvl="0">
      <w:start w:val="1"/>
      <w:numFmt w:val="decimal"/>
      <w:lvlText w:val="%1."/>
      <w:lvlJc w:val="left"/>
      <w:pPr>
        <w:tabs>
          <w:tab w:val="num" w:pos="1080"/>
        </w:tabs>
        <w:ind w:left="1080" w:hanging="360"/>
      </w:pPr>
    </w:lvl>
  </w:abstractNum>
  <w:abstractNum w:abstractNumId="4">
    <w:nsid w:val="FFFFFF7F"/>
    <w:multiLevelType w:val="singleLevel"/>
    <w:tmpl w:val="2E62BDE2"/>
    <w:lvl w:ilvl="0">
      <w:start w:val="1"/>
      <w:numFmt w:val="decimal"/>
      <w:lvlText w:val="%1."/>
      <w:lvlJc w:val="left"/>
      <w:pPr>
        <w:tabs>
          <w:tab w:val="num" w:pos="720"/>
        </w:tabs>
        <w:ind w:left="720" w:hanging="360"/>
      </w:pPr>
    </w:lvl>
  </w:abstractNum>
  <w:abstractNum w:abstractNumId="5">
    <w:nsid w:val="FFFFFF80"/>
    <w:multiLevelType w:val="singleLevel"/>
    <w:tmpl w:val="A570600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C666F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F0426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8CE0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F368B1C"/>
    <w:lvl w:ilvl="0">
      <w:start w:val="1"/>
      <w:numFmt w:val="decimal"/>
      <w:lvlText w:val="%1."/>
      <w:lvlJc w:val="left"/>
      <w:pPr>
        <w:tabs>
          <w:tab w:val="num" w:pos="360"/>
        </w:tabs>
        <w:ind w:left="360" w:hanging="360"/>
      </w:pPr>
    </w:lvl>
  </w:abstractNum>
  <w:abstractNum w:abstractNumId="10">
    <w:nsid w:val="FFFFFF89"/>
    <w:multiLevelType w:val="singleLevel"/>
    <w:tmpl w:val="6358A8B0"/>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oNotTrackMove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D70D37"/>
    <w:rsid w:val="00012A40"/>
    <w:rsid w:val="00020731"/>
    <w:rsid w:val="00023017"/>
    <w:rsid w:val="00032A1C"/>
    <w:rsid w:val="00037E7A"/>
    <w:rsid w:val="000425D2"/>
    <w:rsid w:val="00046FD2"/>
    <w:rsid w:val="00053B87"/>
    <w:rsid w:val="000552A6"/>
    <w:rsid w:val="00057814"/>
    <w:rsid w:val="00073288"/>
    <w:rsid w:val="000D0632"/>
    <w:rsid w:val="000D0B7B"/>
    <w:rsid w:val="000F6DD0"/>
    <w:rsid w:val="00101689"/>
    <w:rsid w:val="0012021C"/>
    <w:rsid w:val="001209AA"/>
    <w:rsid w:val="0013081E"/>
    <w:rsid w:val="001540B7"/>
    <w:rsid w:val="001561B0"/>
    <w:rsid w:val="001857ED"/>
    <w:rsid w:val="00185C75"/>
    <w:rsid w:val="001A18E1"/>
    <w:rsid w:val="001B52E5"/>
    <w:rsid w:val="001E3754"/>
    <w:rsid w:val="001F3A12"/>
    <w:rsid w:val="001F41BF"/>
    <w:rsid w:val="00217F4D"/>
    <w:rsid w:val="00222F9E"/>
    <w:rsid w:val="00224C59"/>
    <w:rsid w:val="00235FD1"/>
    <w:rsid w:val="002367F5"/>
    <w:rsid w:val="002374D1"/>
    <w:rsid w:val="002739C2"/>
    <w:rsid w:val="00275A99"/>
    <w:rsid w:val="00296191"/>
    <w:rsid w:val="0029659B"/>
    <w:rsid w:val="002A2A17"/>
    <w:rsid w:val="002B7AE5"/>
    <w:rsid w:val="002D78AA"/>
    <w:rsid w:val="002E6D92"/>
    <w:rsid w:val="002F533B"/>
    <w:rsid w:val="002F7BED"/>
    <w:rsid w:val="00311102"/>
    <w:rsid w:val="00317829"/>
    <w:rsid w:val="00325C0D"/>
    <w:rsid w:val="00333731"/>
    <w:rsid w:val="003349D5"/>
    <w:rsid w:val="00353C40"/>
    <w:rsid w:val="00364049"/>
    <w:rsid w:val="00392912"/>
    <w:rsid w:val="003A6132"/>
    <w:rsid w:val="003B12A3"/>
    <w:rsid w:val="003B4504"/>
    <w:rsid w:val="003C3F01"/>
    <w:rsid w:val="003D0F96"/>
    <w:rsid w:val="003E50B8"/>
    <w:rsid w:val="003F0561"/>
    <w:rsid w:val="003F24AD"/>
    <w:rsid w:val="00417915"/>
    <w:rsid w:val="004222A2"/>
    <w:rsid w:val="0042499E"/>
    <w:rsid w:val="00475A57"/>
    <w:rsid w:val="00477EAB"/>
    <w:rsid w:val="00481ACE"/>
    <w:rsid w:val="0048298D"/>
    <w:rsid w:val="004C28D9"/>
    <w:rsid w:val="004F09F5"/>
    <w:rsid w:val="00500FED"/>
    <w:rsid w:val="00515B2A"/>
    <w:rsid w:val="00522ACF"/>
    <w:rsid w:val="00531ACD"/>
    <w:rsid w:val="005452C1"/>
    <w:rsid w:val="00557DC1"/>
    <w:rsid w:val="0058120A"/>
    <w:rsid w:val="00581AAA"/>
    <w:rsid w:val="00583ECB"/>
    <w:rsid w:val="00592868"/>
    <w:rsid w:val="00593B81"/>
    <w:rsid w:val="005B1D64"/>
    <w:rsid w:val="005B2A92"/>
    <w:rsid w:val="005B3D92"/>
    <w:rsid w:val="005C1FB7"/>
    <w:rsid w:val="005D51F7"/>
    <w:rsid w:val="005E2D80"/>
    <w:rsid w:val="005E6153"/>
    <w:rsid w:val="005E6A32"/>
    <w:rsid w:val="005F6264"/>
    <w:rsid w:val="0062521C"/>
    <w:rsid w:val="00633EB0"/>
    <w:rsid w:val="006400AC"/>
    <w:rsid w:val="00663652"/>
    <w:rsid w:val="00682709"/>
    <w:rsid w:val="00685D84"/>
    <w:rsid w:val="00687AFF"/>
    <w:rsid w:val="006A3C1D"/>
    <w:rsid w:val="006B250F"/>
    <w:rsid w:val="006B5583"/>
    <w:rsid w:val="006C7B9F"/>
    <w:rsid w:val="006E2D60"/>
    <w:rsid w:val="006E3AA0"/>
    <w:rsid w:val="006F340D"/>
    <w:rsid w:val="0070273D"/>
    <w:rsid w:val="0071379C"/>
    <w:rsid w:val="00745C4C"/>
    <w:rsid w:val="00757C8F"/>
    <w:rsid w:val="00767D78"/>
    <w:rsid w:val="00780C76"/>
    <w:rsid w:val="007847FB"/>
    <w:rsid w:val="0079767B"/>
    <w:rsid w:val="007A10A6"/>
    <w:rsid w:val="007A5E3F"/>
    <w:rsid w:val="007A7780"/>
    <w:rsid w:val="007B046C"/>
    <w:rsid w:val="007D7E77"/>
    <w:rsid w:val="007E22D6"/>
    <w:rsid w:val="007E298E"/>
    <w:rsid w:val="007F1387"/>
    <w:rsid w:val="00805652"/>
    <w:rsid w:val="00815D1B"/>
    <w:rsid w:val="0081671F"/>
    <w:rsid w:val="008175F4"/>
    <w:rsid w:val="00847F86"/>
    <w:rsid w:val="00892953"/>
    <w:rsid w:val="008C2E11"/>
    <w:rsid w:val="008C7FA3"/>
    <w:rsid w:val="008D549E"/>
    <w:rsid w:val="009048CF"/>
    <w:rsid w:val="00914691"/>
    <w:rsid w:val="00920EB0"/>
    <w:rsid w:val="009411C9"/>
    <w:rsid w:val="00952B8D"/>
    <w:rsid w:val="009804BE"/>
    <w:rsid w:val="00984F1E"/>
    <w:rsid w:val="009A54DF"/>
    <w:rsid w:val="009C6617"/>
    <w:rsid w:val="009D1EAF"/>
    <w:rsid w:val="009F3837"/>
    <w:rsid w:val="009F5F99"/>
    <w:rsid w:val="009F648D"/>
    <w:rsid w:val="00A235FD"/>
    <w:rsid w:val="00A32092"/>
    <w:rsid w:val="00A43936"/>
    <w:rsid w:val="00A80791"/>
    <w:rsid w:val="00A94F05"/>
    <w:rsid w:val="00AB11D3"/>
    <w:rsid w:val="00AC0625"/>
    <w:rsid w:val="00AC1892"/>
    <w:rsid w:val="00AC6A3D"/>
    <w:rsid w:val="00AC7BCA"/>
    <w:rsid w:val="00AD6971"/>
    <w:rsid w:val="00AE13CC"/>
    <w:rsid w:val="00B11461"/>
    <w:rsid w:val="00B15019"/>
    <w:rsid w:val="00B225B3"/>
    <w:rsid w:val="00B22730"/>
    <w:rsid w:val="00B7498C"/>
    <w:rsid w:val="00B778FD"/>
    <w:rsid w:val="00B85638"/>
    <w:rsid w:val="00B9228C"/>
    <w:rsid w:val="00B94A1C"/>
    <w:rsid w:val="00BA16F0"/>
    <w:rsid w:val="00BB3C5D"/>
    <w:rsid w:val="00BB5FC8"/>
    <w:rsid w:val="00BD27F6"/>
    <w:rsid w:val="00BD4678"/>
    <w:rsid w:val="00BE661F"/>
    <w:rsid w:val="00BF262D"/>
    <w:rsid w:val="00BF6877"/>
    <w:rsid w:val="00BF6A78"/>
    <w:rsid w:val="00C0307D"/>
    <w:rsid w:val="00C13907"/>
    <w:rsid w:val="00C16A25"/>
    <w:rsid w:val="00C16AE0"/>
    <w:rsid w:val="00C21C86"/>
    <w:rsid w:val="00C262E1"/>
    <w:rsid w:val="00C676B1"/>
    <w:rsid w:val="00C943EC"/>
    <w:rsid w:val="00CA2EEB"/>
    <w:rsid w:val="00CA44E7"/>
    <w:rsid w:val="00CB1087"/>
    <w:rsid w:val="00CB1A67"/>
    <w:rsid w:val="00CB4CC9"/>
    <w:rsid w:val="00CC03AC"/>
    <w:rsid w:val="00CE0EBE"/>
    <w:rsid w:val="00D07566"/>
    <w:rsid w:val="00D16768"/>
    <w:rsid w:val="00D3607E"/>
    <w:rsid w:val="00D370DA"/>
    <w:rsid w:val="00D621B4"/>
    <w:rsid w:val="00D704BA"/>
    <w:rsid w:val="00D70D37"/>
    <w:rsid w:val="00D8485A"/>
    <w:rsid w:val="00D85760"/>
    <w:rsid w:val="00DB6D94"/>
    <w:rsid w:val="00DC41C3"/>
    <w:rsid w:val="00DC46B6"/>
    <w:rsid w:val="00DC6F22"/>
    <w:rsid w:val="00DC7F7C"/>
    <w:rsid w:val="00DF574E"/>
    <w:rsid w:val="00E03EC4"/>
    <w:rsid w:val="00E04448"/>
    <w:rsid w:val="00E0795A"/>
    <w:rsid w:val="00E33F8B"/>
    <w:rsid w:val="00E62EC1"/>
    <w:rsid w:val="00E76CD5"/>
    <w:rsid w:val="00E944F0"/>
    <w:rsid w:val="00E9528E"/>
    <w:rsid w:val="00EA7619"/>
    <w:rsid w:val="00EA77F3"/>
    <w:rsid w:val="00EE0C79"/>
    <w:rsid w:val="00EF7753"/>
    <w:rsid w:val="00F145BA"/>
    <w:rsid w:val="00F209C5"/>
    <w:rsid w:val="00F26DF7"/>
    <w:rsid w:val="00F3190D"/>
    <w:rsid w:val="00F3265A"/>
    <w:rsid w:val="00F56EE4"/>
    <w:rsid w:val="00F60325"/>
    <w:rsid w:val="00F63824"/>
    <w:rsid w:val="00F721D1"/>
    <w:rsid w:val="00F90437"/>
    <w:rsid w:val="00FB2E3E"/>
    <w:rsid w:val="00FD7F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A9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rPr>
  </w:style>
  <w:style w:type="paragraph" w:styleId="Date">
    <w:name w:val="Date"/>
    <w:next w:val="Normal"/>
    <w:qFormat/>
    <w:rsid w:val="00FF3A78"/>
    <w:pPr>
      <w:keepNext/>
      <w:keepLines/>
      <w:suppressAutoHyphens/>
      <w:spacing w:after="200"/>
      <w:jc w:val="center"/>
    </w:pPr>
    <w:rPr>
      <w:color w:val="00000A"/>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 w:type="character" w:customStyle="1" w:styleId="st">
    <w:name w:val="st"/>
    <w:basedOn w:val="DefaultParagraphFont"/>
    <w:rsid w:val="00DB6D94"/>
  </w:style>
  <w:style w:type="character" w:styleId="CommentReference">
    <w:name w:val="annotation reference"/>
    <w:basedOn w:val="DefaultParagraphFont"/>
    <w:rsid w:val="00BF6877"/>
    <w:rPr>
      <w:sz w:val="18"/>
      <w:szCs w:val="18"/>
    </w:rPr>
  </w:style>
  <w:style w:type="paragraph" w:styleId="CommentText">
    <w:name w:val="annotation text"/>
    <w:basedOn w:val="Normal"/>
    <w:link w:val="CommentTextChar"/>
    <w:rsid w:val="00BF6877"/>
  </w:style>
  <w:style w:type="character" w:customStyle="1" w:styleId="CommentTextChar">
    <w:name w:val="Comment Text Char"/>
    <w:basedOn w:val="DefaultParagraphFont"/>
    <w:link w:val="CommentText"/>
    <w:rsid w:val="00BF6877"/>
    <w:rPr>
      <w:color w:val="00000A"/>
      <w:sz w:val="24"/>
    </w:rPr>
  </w:style>
  <w:style w:type="paragraph" w:styleId="CommentSubject">
    <w:name w:val="annotation subject"/>
    <w:basedOn w:val="CommentText"/>
    <w:next w:val="CommentText"/>
    <w:link w:val="CommentSubjectChar"/>
    <w:rsid w:val="00BF6877"/>
    <w:rPr>
      <w:b/>
      <w:bCs/>
      <w:sz w:val="20"/>
      <w:szCs w:val="20"/>
    </w:rPr>
  </w:style>
  <w:style w:type="character" w:customStyle="1" w:styleId="CommentSubjectChar">
    <w:name w:val="Comment Subject Char"/>
    <w:basedOn w:val="CommentTextChar"/>
    <w:link w:val="CommentSubject"/>
    <w:rsid w:val="00BF6877"/>
    <w:rPr>
      <w:b/>
      <w:bCs/>
      <w:color w:val="00000A"/>
      <w:sz w:val="24"/>
      <w:szCs w:val="20"/>
    </w:rPr>
  </w:style>
  <w:style w:type="paragraph" w:styleId="Revision">
    <w:name w:val="Revision"/>
    <w:hidden/>
    <w:rsid w:val="00BF6877"/>
    <w:rPr>
      <w:color w:val="00000A"/>
    </w:rPr>
  </w:style>
  <w:style w:type="paragraph" w:customStyle="1" w:styleId="paragraph">
    <w:name w:val="paragraph"/>
    <w:basedOn w:val="Normal"/>
    <w:rsid w:val="00B85638"/>
    <w:pPr>
      <w:spacing w:before="0" w:after="0"/>
      <w:ind w:firstLine="72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rPr>
  </w:style>
  <w:style w:type="paragraph" w:styleId="Date">
    <w:name w:val="Date"/>
    <w:next w:val="Normal"/>
    <w:qFormat/>
    <w:rsid w:val="00FF3A78"/>
    <w:pPr>
      <w:keepNext/>
      <w:keepLines/>
      <w:suppressAutoHyphens/>
      <w:spacing w:after="200"/>
      <w:jc w:val="center"/>
    </w:pPr>
    <w:rPr>
      <w:color w:val="00000A"/>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 w:type="character" w:customStyle="1" w:styleId="st">
    <w:name w:val="st"/>
    <w:basedOn w:val="DefaultParagraphFont"/>
    <w:rsid w:val="00DB6D94"/>
  </w:style>
  <w:style w:type="character" w:styleId="CommentReference">
    <w:name w:val="annotation reference"/>
    <w:basedOn w:val="DefaultParagraphFont"/>
    <w:rsid w:val="00BF6877"/>
    <w:rPr>
      <w:sz w:val="18"/>
      <w:szCs w:val="18"/>
    </w:rPr>
  </w:style>
  <w:style w:type="paragraph" w:styleId="CommentText">
    <w:name w:val="annotation text"/>
    <w:basedOn w:val="Normal"/>
    <w:link w:val="CommentTextChar"/>
    <w:rsid w:val="00BF6877"/>
  </w:style>
  <w:style w:type="character" w:customStyle="1" w:styleId="CommentTextChar">
    <w:name w:val="Comment Text Char"/>
    <w:basedOn w:val="DefaultParagraphFont"/>
    <w:link w:val="CommentText"/>
    <w:rsid w:val="00BF6877"/>
    <w:rPr>
      <w:color w:val="00000A"/>
      <w:sz w:val="24"/>
    </w:rPr>
  </w:style>
  <w:style w:type="paragraph" w:styleId="CommentSubject">
    <w:name w:val="annotation subject"/>
    <w:basedOn w:val="CommentText"/>
    <w:next w:val="CommentText"/>
    <w:link w:val="CommentSubjectChar"/>
    <w:rsid w:val="00BF6877"/>
    <w:rPr>
      <w:b/>
      <w:bCs/>
      <w:sz w:val="20"/>
      <w:szCs w:val="20"/>
    </w:rPr>
  </w:style>
  <w:style w:type="character" w:customStyle="1" w:styleId="CommentSubjectChar">
    <w:name w:val="Comment Subject Char"/>
    <w:basedOn w:val="CommentTextChar"/>
    <w:link w:val="CommentSubject"/>
    <w:rsid w:val="00BF6877"/>
    <w:rPr>
      <w:b/>
      <w:bCs/>
      <w:color w:val="00000A"/>
      <w:sz w:val="24"/>
      <w:szCs w:val="20"/>
    </w:rPr>
  </w:style>
  <w:style w:type="paragraph" w:styleId="Revision">
    <w:name w:val="Revision"/>
    <w:hidden/>
    <w:rsid w:val="00BF6877"/>
    <w:rPr>
      <w:color w:val="00000A"/>
    </w:rPr>
  </w:style>
  <w:style w:type="paragraph" w:customStyle="1" w:styleId="paragraph">
    <w:name w:val="paragraph"/>
    <w:basedOn w:val="Normal"/>
    <w:rsid w:val="00B85638"/>
    <w:pPr>
      <w:spacing w:before="0" w:after="0"/>
      <w:ind w:firstLine="72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369EF-2620-5745-AA9E-FFD5F440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22</Pages>
  <Words>6060</Words>
  <Characters>34548</Characters>
  <Application>Microsoft Macintosh Word</Application>
  <DocSecurity>0</DocSecurity>
  <Lines>287</Lines>
  <Paragraphs>81</Paragraphs>
  <ScaleCrop>false</ScaleCrop>
  <Company>NYU</Company>
  <LinksUpToDate>false</LinksUpToDate>
  <CharactersWithSpaces>40527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Adolph</dc:creator>
  <cp:keywords/>
  <dc:description/>
  <cp:lastModifiedBy>Drew</cp:lastModifiedBy>
  <cp:revision>63</cp:revision>
  <cp:lastPrinted>2015-05-21T20:41:00Z</cp:lastPrinted>
  <dcterms:created xsi:type="dcterms:W3CDTF">2015-06-01T05:00:00Z</dcterms:created>
  <dcterms:modified xsi:type="dcterms:W3CDTF">2015-06-01T23:27:00Z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